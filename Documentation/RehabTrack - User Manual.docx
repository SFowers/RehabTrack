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732E1" w14:textId="77777777" w:rsidR="000F7481" w:rsidRPr="004A14AE" w:rsidRDefault="000F7481" w:rsidP="000F7481">
      <w:pPr>
        <w:pStyle w:val="Title"/>
        <w:jc w:val="center"/>
        <w:rPr>
          <w:rFonts w:asciiTheme="minorHAnsi" w:hAnsiTheme="minorHAnsi" w:cstheme="minorHAnsi"/>
        </w:rPr>
      </w:pPr>
    </w:p>
    <w:p w14:paraId="5F24C1D6" w14:textId="77777777" w:rsidR="000F7481" w:rsidRPr="004A14AE" w:rsidRDefault="000F7481" w:rsidP="000F7481">
      <w:pPr>
        <w:pStyle w:val="Title"/>
        <w:jc w:val="center"/>
        <w:rPr>
          <w:rFonts w:asciiTheme="minorHAnsi" w:hAnsiTheme="minorHAnsi" w:cstheme="minorHAnsi"/>
        </w:rPr>
      </w:pPr>
    </w:p>
    <w:p w14:paraId="3B5B3B05" w14:textId="7FA7B056" w:rsidR="00E84473" w:rsidRPr="004A14AE" w:rsidRDefault="00E84473" w:rsidP="000F7481">
      <w:pPr>
        <w:pStyle w:val="Title"/>
        <w:jc w:val="center"/>
        <w:rPr>
          <w:rFonts w:asciiTheme="minorHAnsi" w:hAnsiTheme="minorHAnsi" w:cstheme="minorHAnsi"/>
        </w:rPr>
      </w:pPr>
      <w:proofErr w:type="spellStart"/>
      <w:r w:rsidRPr="004A14AE">
        <w:rPr>
          <w:rFonts w:asciiTheme="minorHAnsi" w:hAnsiTheme="minorHAnsi" w:cstheme="minorHAnsi"/>
        </w:rPr>
        <w:t>RehabTrack</w:t>
      </w:r>
      <w:proofErr w:type="spellEnd"/>
      <w:r w:rsidRPr="004A14AE">
        <w:rPr>
          <w:rFonts w:asciiTheme="minorHAnsi" w:hAnsiTheme="minorHAnsi" w:cstheme="minorHAnsi"/>
        </w:rPr>
        <w:t xml:space="preserve"> App User Manual</w:t>
      </w:r>
    </w:p>
    <w:p w14:paraId="3D4E380B" w14:textId="38B71D53" w:rsidR="000F7481" w:rsidRPr="004A14AE" w:rsidRDefault="000F7481" w:rsidP="000F7481">
      <w:pPr>
        <w:rPr>
          <w:rFonts w:cstheme="minorHAnsi"/>
        </w:rPr>
      </w:pPr>
    </w:p>
    <w:p w14:paraId="4029DBD3" w14:textId="77777777" w:rsidR="000F7481" w:rsidRPr="004A14AE" w:rsidRDefault="000F7481" w:rsidP="000F7481">
      <w:pPr>
        <w:rPr>
          <w:rFonts w:cstheme="minorHAnsi"/>
        </w:rPr>
      </w:pPr>
    </w:p>
    <w:p w14:paraId="69B525C7" w14:textId="77777777" w:rsidR="000F7481" w:rsidRPr="004A14AE" w:rsidRDefault="000F7481" w:rsidP="000F7481">
      <w:pPr>
        <w:rPr>
          <w:rFonts w:cstheme="minorHAnsi"/>
        </w:rPr>
      </w:pPr>
    </w:p>
    <w:p w14:paraId="41FF0ECC" w14:textId="77777777" w:rsidR="000F7481" w:rsidRPr="004A14AE" w:rsidRDefault="000F7481" w:rsidP="000F7481">
      <w:pPr>
        <w:rPr>
          <w:rFonts w:cstheme="minorHAnsi"/>
        </w:rPr>
      </w:pPr>
    </w:p>
    <w:p w14:paraId="7C62B998" w14:textId="77777777" w:rsidR="000F7481" w:rsidRPr="004A14AE" w:rsidRDefault="000F7481" w:rsidP="000F7481">
      <w:pPr>
        <w:rPr>
          <w:rFonts w:cstheme="minorHAnsi"/>
        </w:rPr>
      </w:pPr>
    </w:p>
    <w:p w14:paraId="0D7E98F0" w14:textId="785CB82E" w:rsidR="000F7481" w:rsidRPr="004A14AE" w:rsidRDefault="000F7481" w:rsidP="000F7481">
      <w:pPr>
        <w:jc w:val="center"/>
        <w:rPr>
          <w:rFonts w:cstheme="minorHAnsi"/>
        </w:rPr>
      </w:pPr>
      <w:r w:rsidRPr="004A14AE">
        <w:rPr>
          <w:rFonts w:cstheme="minorHAnsi"/>
        </w:rPr>
        <w:t>1</w:t>
      </w:r>
      <w:r w:rsidR="00981671">
        <w:rPr>
          <w:rFonts w:cstheme="minorHAnsi"/>
        </w:rPr>
        <w:t>6</w:t>
      </w:r>
      <w:r w:rsidRPr="004A14AE">
        <w:rPr>
          <w:rFonts w:cstheme="minorHAnsi"/>
        </w:rPr>
        <w:t>/10/2023</w:t>
      </w:r>
    </w:p>
    <w:p w14:paraId="664C3D58" w14:textId="77777777" w:rsidR="00EA7BAE" w:rsidRPr="004A14AE" w:rsidRDefault="00EA7BAE" w:rsidP="000F7481">
      <w:pPr>
        <w:jc w:val="center"/>
        <w:rPr>
          <w:rFonts w:cstheme="minorHAnsi"/>
        </w:rPr>
      </w:pPr>
    </w:p>
    <w:p w14:paraId="171E3EE8" w14:textId="77777777" w:rsidR="000F7481" w:rsidRPr="004A14AE" w:rsidRDefault="000F7481" w:rsidP="000F7481">
      <w:pPr>
        <w:jc w:val="center"/>
        <w:rPr>
          <w:rFonts w:cstheme="minorHAnsi"/>
        </w:rPr>
      </w:pPr>
    </w:p>
    <w:p w14:paraId="333FA49B" w14:textId="77777777" w:rsidR="000F7481" w:rsidRPr="004A14AE" w:rsidRDefault="000F7481" w:rsidP="000F7481">
      <w:pPr>
        <w:jc w:val="center"/>
        <w:rPr>
          <w:rFonts w:cstheme="minorHAnsi"/>
        </w:rPr>
      </w:pPr>
    </w:p>
    <w:p w14:paraId="6564303B" w14:textId="77777777" w:rsidR="000F7481" w:rsidRPr="004A14AE" w:rsidRDefault="000F7481" w:rsidP="000F7481">
      <w:pPr>
        <w:jc w:val="center"/>
        <w:rPr>
          <w:rFonts w:cstheme="minorHAnsi"/>
        </w:rPr>
      </w:pPr>
    </w:p>
    <w:p w14:paraId="54A2A217" w14:textId="2B9A9C20" w:rsidR="00B35462" w:rsidRPr="004A14AE" w:rsidRDefault="00EA7BAE" w:rsidP="000F7481">
      <w:pPr>
        <w:jc w:val="center"/>
        <w:rPr>
          <w:rFonts w:cstheme="minorHAnsi"/>
        </w:rPr>
      </w:pPr>
      <w:r w:rsidRPr="004A14AE">
        <w:rPr>
          <w:rFonts w:cstheme="minorHAnsi"/>
        </w:rPr>
        <w:t>Author</w:t>
      </w:r>
      <w:r w:rsidR="00B35462" w:rsidRPr="004A14AE">
        <w:rPr>
          <w:rFonts w:cstheme="minorHAnsi"/>
        </w:rPr>
        <w:t>s</w:t>
      </w:r>
      <w:r w:rsidRPr="004A14AE">
        <w:rPr>
          <w:rFonts w:cstheme="minorHAnsi"/>
        </w:rPr>
        <w:t>:</w:t>
      </w:r>
    </w:p>
    <w:p w14:paraId="0EC887BF" w14:textId="3D990916" w:rsidR="00EA7BAE" w:rsidRPr="004A14AE" w:rsidRDefault="00EA7BAE" w:rsidP="000F7481">
      <w:pPr>
        <w:jc w:val="center"/>
        <w:rPr>
          <w:rFonts w:cstheme="minorHAnsi"/>
        </w:rPr>
      </w:pPr>
      <w:r w:rsidRPr="004A14AE">
        <w:rPr>
          <w:rFonts w:cstheme="minorHAnsi"/>
        </w:rPr>
        <w:t>Kristian Whittaker</w:t>
      </w:r>
    </w:p>
    <w:p w14:paraId="6743A8CE" w14:textId="269A06BB" w:rsidR="00B35462" w:rsidRPr="004A14AE" w:rsidRDefault="00B35462" w:rsidP="000F7481">
      <w:pPr>
        <w:jc w:val="center"/>
        <w:rPr>
          <w:rFonts w:cstheme="minorHAnsi"/>
        </w:rPr>
      </w:pPr>
      <w:r w:rsidRPr="004A14AE">
        <w:rPr>
          <w:rFonts w:cstheme="minorHAnsi"/>
        </w:rPr>
        <w:t>Sean Fowers</w:t>
      </w:r>
    </w:p>
    <w:p w14:paraId="4834059F" w14:textId="77777777" w:rsidR="00EA7BAE" w:rsidRPr="004A14AE" w:rsidRDefault="00EA7BAE" w:rsidP="00EA7BAE">
      <w:pPr>
        <w:rPr>
          <w:rFonts w:cstheme="minorHAnsi"/>
        </w:rPr>
      </w:pPr>
    </w:p>
    <w:p w14:paraId="7C29E015" w14:textId="77777777" w:rsidR="000F7481" w:rsidRPr="004A14AE" w:rsidRDefault="000F7481" w:rsidP="00E84473">
      <w:pPr>
        <w:pStyle w:val="NormalWeb"/>
        <w:rPr>
          <w:rFonts w:asciiTheme="minorHAnsi" w:hAnsiTheme="minorHAnsi" w:cstheme="minorHAnsi"/>
        </w:rPr>
      </w:pPr>
    </w:p>
    <w:p w14:paraId="567B7BA2" w14:textId="77777777" w:rsidR="000F7481" w:rsidRPr="004A14AE" w:rsidRDefault="000F7481" w:rsidP="00E84473">
      <w:pPr>
        <w:pStyle w:val="NormalWeb"/>
        <w:rPr>
          <w:rFonts w:asciiTheme="minorHAnsi" w:hAnsiTheme="minorHAnsi" w:cstheme="minorHAnsi"/>
        </w:rPr>
      </w:pPr>
    </w:p>
    <w:p w14:paraId="5EE1DCE8" w14:textId="77777777" w:rsidR="000F7481" w:rsidRPr="004A14AE" w:rsidRDefault="000F7481" w:rsidP="00E84473">
      <w:pPr>
        <w:pStyle w:val="NormalWeb"/>
        <w:rPr>
          <w:rFonts w:asciiTheme="minorHAnsi" w:hAnsiTheme="minorHAnsi" w:cstheme="minorHAnsi"/>
        </w:rPr>
      </w:pPr>
    </w:p>
    <w:p w14:paraId="4F65F3A3" w14:textId="77777777" w:rsidR="000F7481" w:rsidRPr="004A14AE" w:rsidRDefault="000F7481" w:rsidP="00E84473">
      <w:pPr>
        <w:pStyle w:val="NormalWeb"/>
        <w:rPr>
          <w:rFonts w:asciiTheme="minorHAnsi" w:hAnsiTheme="minorHAnsi" w:cstheme="minorHAnsi"/>
        </w:rPr>
      </w:pPr>
    </w:p>
    <w:p w14:paraId="69A79478" w14:textId="77777777" w:rsidR="000F7481" w:rsidRPr="004A14AE" w:rsidRDefault="000F7481" w:rsidP="00E84473">
      <w:pPr>
        <w:pStyle w:val="NormalWeb"/>
        <w:rPr>
          <w:rFonts w:asciiTheme="minorHAnsi" w:hAnsiTheme="minorHAnsi" w:cstheme="minorHAnsi"/>
        </w:rPr>
      </w:pPr>
    </w:p>
    <w:p w14:paraId="5097D400" w14:textId="77777777" w:rsidR="000F7481" w:rsidRPr="004A14AE" w:rsidRDefault="000F7481" w:rsidP="00E84473">
      <w:pPr>
        <w:pStyle w:val="NormalWeb"/>
        <w:rPr>
          <w:rFonts w:asciiTheme="minorHAnsi" w:hAnsiTheme="minorHAnsi" w:cstheme="minorHAnsi"/>
        </w:rPr>
      </w:pPr>
    </w:p>
    <w:p w14:paraId="2646B523" w14:textId="77777777" w:rsidR="000F7481" w:rsidRPr="004A14AE" w:rsidRDefault="000F7481" w:rsidP="00E84473">
      <w:pPr>
        <w:pStyle w:val="NormalWeb"/>
        <w:rPr>
          <w:rFonts w:asciiTheme="minorHAnsi" w:hAnsiTheme="minorHAnsi" w:cstheme="minorHAnsi"/>
        </w:rPr>
      </w:pPr>
    </w:p>
    <w:p w14:paraId="1085E5C8" w14:textId="70245FF1" w:rsidR="00636F65" w:rsidRPr="004A14AE" w:rsidRDefault="00E84473" w:rsidP="000F7481">
      <w:pPr>
        <w:pStyle w:val="NormalWeb"/>
        <w:rPr>
          <w:rFonts w:asciiTheme="minorHAnsi" w:hAnsiTheme="minorHAnsi" w:cstheme="minorHAnsi"/>
        </w:rPr>
      </w:pPr>
      <w:r w:rsidRPr="004A14AE">
        <w:rPr>
          <w:rFonts w:asciiTheme="minorHAnsi" w:hAnsiTheme="minorHAnsi" w:cstheme="minorHAnsi"/>
        </w:rPr>
        <w:lastRenderedPageBreak/>
        <w:t xml:space="preserve">Welcome to the </w:t>
      </w:r>
      <w:proofErr w:type="spellStart"/>
      <w:r w:rsidRPr="004A14AE">
        <w:rPr>
          <w:rFonts w:asciiTheme="minorHAnsi" w:hAnsiTheme="minorHAnsi" w:cstheme="minorHAnsi"/>
        </w:rPr>
        <w:t>RehabTrack</w:t>
      </w:r>
      <w:proofErr w:type="spellEnd"/>
      <w:r w:rsidRPr="004A14AE">
        <w:rPr>
          <w:rFonts w:asciiTheme="minorHAnsi" w:hAnsiTheme="minorHAnsi" w:cstheme="minorHAnsi"/>
        </w:rPr>
        <w:t xml:space="preserve"> User Manual. This guide will help you understand and navigate the </w:t>
      </w:r>
      <w:proofErr w:type="spellStart"/>
      <w:r w:rsidRPr="004A14AE">
        <w:rPr>
          <w:rFonts w:asciiTheme="minorHAnsi" w:hAnsiTheme="minorHAnsi" w:cstheme="minorHAnsi"/>
        </w:rPr>
        <w:t>RehabTrack</w:t>
      </w:r>
      <w:proofErr w:type="spellEnd"/>
      <w:r w:rsidRPr="004A14AE">
        <w:rPr>
          <w:rFonts w:asciiTheme="minorHAnsi" w:hAnsiTheme="minorHAnsi" w:cstheme="minorHAnsi"/>
        </w:rPr>
        <w:t xml:space="preserve"> mobile application. Please follow the instructions below to make the most of this app.</w:t>
      </w:r>
    </w:p>
    <w:sdt>
      <w:sdtPr>
        <w:rPr>
          <w:rFonts w:asciiTheme="minorHAnsi" w:eastAsiaTheme="minorHAnsi" w:hAnsiTheme="minorHAnsi" w:cstheme="minorHAnsi"/>
          <w:color w:val="auto"/>
          <w:sz w:val="22"/>
          <w:szCs w:val="22"/>
        </w:rPr>
        <w:id w:val="276607129"/>
        <w:docPartObj>
          <w:docPartGallery w:val="Table of Contents"/>
          <w:docPartUnique/>
        </w:docPartObj>
      </w:sdtPr>
      <w:sdtEndPr>
        <w:rPr>
          <w:b/>
          <w:bCs/>
          <w:noProof/>
        </w:rPr>
      </w:sdtEndPr>
      <w:sdtContent>
        <w:p w14:paraId="119FB1CB" w14:textId="143D2197" w:rsidR="00636F65" w:rsidRPr="004A14AE" w:rsidRDefault="00636F65">
          <w:pPr>
            <w:pStyle w:val="TOCHeading"/>
            <w:rPr>
              <w:rFonts w:asciiTheme="minorHAnsi" w:hAnsiTheme="minorHAnsi" w:cstheme="minorHAnsi"/>
            </w:rPr>
          </w:pPr>
          <w:r w:rsidRPr="004A14AE">
            <w:rPr>
              <w:rFonts w:asciiTheme="minorHAnsi" w:hAnsiTheme="minorHAnsi" w:cstheme="minorHAnsi"/>
            </w:rPr>
            <w:t>Contents</w:t>
          </w:r>
        </w:p>
        <w:p w14:paraId="37FD73A1" w14:textId="72F883BC" w:rsidR="00606E48" w:rsidRDefault="00636F65">
          <w:pPr>
            <w:pStyle w:val="TOC1"/>
            <w:tabs>
              <w:tab w:val="right" w:leader="dot" w:pos="9350"/>
            </w:tabs>
            <w:rPr>
              <w:rFonts w:eastAsiaTheme="minorEastAsia"/>
              <w:noProof/>
              <w:kern w:val="2"/>
              <w:lang w:val="en-AU" w:eastAsia="en-AU"/>
              <w14:ligatures w14:val="standardContextual"/>
            </w:rPr>
          </w:pPr>
          <w:r w:rsidRPr="004A14AE">
            <w:rPr>
              <w:rFonts w:cstheme="minorHAnsi"/>
            </w:rPr>
            <w:fldChar w:fldCharType="begin"/>
          </w:r>
          <w:r w:rsidRPr="004A14AE">
            <w:rPr>
              <w:rFonts w:cstheme="minorHAnsi"/>
            </w:rPr>
            <w:instrText xml:space="preserve"> TOC \o "1-3" \h \z \u </w:instrText>
          </w:r>
          <w:r w:rsidRPr="004A14AE">
            <w:rPr>
              <w:rFonts w:cstheme="minorHAnsi"/>
            </w:rPr>
            <w:fldChar w:fldCharType="separate"/>
          </w:r>
          <w:hyperlink w:anchor="_Toc148369535" w:history="1">
            <w:r w:rsidR="00606E48" w:rsidRPr="00623A4B">
              <w:rPr>
                <w:rStyle w:val="Hyperlink"/>
                <w:noProof/>
              </w:rPr>
              <w:t>Installation Guide</w:t>
            </w:r>
            <w:r w:rsidR="00606E48">
              <w:rPr>
                <w:noProof/>
                <w:webHidden/>
              </w:rPr>
              <w:tab/>
            </w:r>
            <w:r w:rsidR="00606E48">
              <w:rPr>
                <w:noProof/>
                <w:webHidden/>
              </w:rPr>
              <w:fldChar w:fldCharType="begin"/>
            </w:r>
            <w:r w:rsidR="00606E48">
              <w:rPr>
                <w:noProof/>
                <w:webHidden/>
              </w:rPr>
              <w:instrText xml:space="preserve"> PAGEREF _Toc148369535 \h </w:instrText>
            </w:r>
            <w:r w:rsidR="00606E48">
              <w:rPr>
                <w:noProof/>
                <w:webHidden/>
              </w:rPr>
            </w:r>
            <w:r w:rsidR="00606E48">
              <w:rPr>
                <w:noProof/>
                <w:webHidden/>
              </w:rPr>
              <w:fldChar w:fldCharType="separate"/>
            </w:r>
            <w:r w:rsidR="00606E48">
              <w:rPr>
                <w:noProof/>
                <w:webHidden/>
              </w:rPr>
              <w:t>3</w:t>
            </w:r>
            <w:r w:rsidR="00606E48">
              <w:rPr>
                <w:noProof/>
                <w:webHidden/>
              </w:rPr>
              <w:fldChar w:fldCharType="end"/>
            </w:r>
          </w:hyperlink>
        </w:p>
        <w:p w14:paraId="1149C4A1" w14:textId="3EF360B3" w:rsidR="00606E48" w:rsidRDefault="00981671">
          <w:pPr>
            <w:pStyle w:val="TOC1"/>
            <w:tabs>
              <w:tab w:val="right" w:leader="dot" w:pos="9350"/>
            </w:tabs>
            <w:rPr>
              <w:rFonts w:eastAsiaTheme="minorEastAsia"/>
              <w:noProof/>
              <w:kern w:val="2"/>
              <w:lang w:val="en-AU" w:eastAsia="en-AU"/>
              <w14:ligatures w14:val="standardContextual"/>
            </w:rPr>
          </w:pPr>
          <w:hyperlink w:anchor="_Toc148369536" w:history="1">
            <w:r w:rsidR="00606E48" w:rsidRPr="00623A4B">
              <w:rPr>
                <w:rStyle w:val="Hyperlink"/>
                <w:noProof/>
              </w:rPr>
              <w:t>Initial Setup</w:t>
            </w:r>
            <w:r w:rsidR="00606E48">
              <w:rPr>
                <w:noProof/>
                <w:webHidden/>
              </w:rPr>
              <w:tab/>
            </w:r>
            <w:r w:rsidR="00606E48">
              <w:rPr>
                <w:noProof/>
                <w:webHidden/>
              </w:rPr>
              <w:fldChar w:fldCharType="begin"/>
            </w:r>
            <w:r w:rsidR="00606E48">
              <w:rPr>
                <w:noProof/>
                <w:webHidden/>
              </w:rPr>
              <w:instrText xml:space="preserve"> PAGEREF _Toc148369536 \h </w:instrText>
            </w:r>
            <w:r w:rsidR="00606E48">
              <w:rPr>
                <w:noProof/>
                <w:webHidden/>
              </w:rPr>
            </w:r>
            <w:r w:rsidR="00606E48">
              <w:rPr>
                <w:noProof/>
                <w:webHidden/>
              </w:rPr>
              <w:fldChar w:fldCharType="separate"/>
            </w:r>
            <w:r w:rsidR="00606E48">
              <w:rPr>
                <w:noProof/>
                <w:webHidden/>
              </w:rPr>
              <w:t>6</w:t>
            </w:r>
            <w:r w:rsidR="00606E48">
              <w:rPr>
                <w:noProof/>
                <w:webHidden/>
              </w:rPr>
              <w:fldChar w:fldCharType="end"/>
            </w:r>
          </w:hyperlink>
        </w:p>
        <w:p w14:paraId="5608FF7F" w14:textId="14B1167E" w:rsidR="00606E48" w:rsidRDefault="00981671">
          <w:pPr>
            <w:pStyle w:val="TOC3"/>
            <w:tabs>
              <w:tab w:val="right" w:leader="dot" w:pos="9350"/>
            </w:tabs>
            <w:rPr>
              <w:rFonts w:eastAsiaTheme="minorEastAsia"/>
              <w:noProof/>
              <w:kern w:val="2"/>
              <w:lang w:val="en-AU" w:eastAsia="en-AU"/>
              <w14:ligatures w14:val="standardContextual"/>
            </w:rPr>
          </w:pPr>
          <w:hyperlink w:anchor="_Toc148369537" w:history="1">
            <w:r w:rsidR="00606E48" w:rsidRPr="00623A4B">
              <w:rPr>
                <w:rStyle w:val="Hyperlink"/>
                <w:noProof/>
              </w:rPr>
              <w:t>Adding Exercises to a List of Exercises</w:t>
            </w:r>
            <w:r w:rsidR="00606E48">
              <w:rPr>
                <w:noProof/>
                <w:webHidden/>
              </w:rPr>
              <w:tab/>
            </w:r>
            <w:r w:rsidR="00606E48">
              <w:rPr>
                <w:noProof/>
                <w:webHidden/>
              </w:rPr>
              <w:fldChar w:fldCharType="begin"/>
            </w:r>
            <w:r w:rsidR="00606E48">
              <w:rPr>
                <w:noProof/>
                <w:webHidden/>
              </w:rPr>
              <w:instrText xml:space="preserve"> PAGEREF _Toc148369537 \h </w:instrText>
            </w:r>
            <w:r w:rsidR="00606E48">
              <w:rPr>
                <w:noProof/>
                <w:webHidden/>
              </w:rPr>
            </w:r>
            <w:r w:rsidR="00606E48">
              <w:rPr>
                <w:noProof/>
                <w:webHidden/>
              </w:rPr>
              <w:fldChar w:fldCharType="separate"/>
            </w:r>
            <w:r w:rsidR="00606E48">
              <w:rPr>
                <w:noProof/>
                <w:webHidden/>
              </w:rPr>
              <w:t>6</w:t>
            </w:r>
            <w:r w:rsidR="00606E48">
              <w:rPr>
                <w:noProof/>
                <w:webHidden/>
              </w:rPr>
              <w:fldChar w:fldCharType="end"/>
            </w:r>
          </w:hyperlink>
        </w:p>
        <w:p w14:paraId="323E8F04" w14:textId="5FE743A6" w:rsidR="00606E48" w:rsidRDefault="00981671">
          <w:pPr>
            <w:pStyle w:val="TOC3"/>
            <w:tabs>
              <w:tab w:val="right" w:leader="dot" w:pos="9350"/>
            </w:tabs>
            <w:rPr>
              <w:rFonts w:eastAsiaTheme="minorEastAsia"/>
              <w:noProof/>
              <w:kern w:val="2"/>
              <w:lang w:val="en-AU" w:eastAsia="en-AU"/>
              <w14:ligatures w14:val="standardContextual"/>
            </w:rPr>
          </w:pPr>
          <w:hyperlink w:anchor="_Toc148369538" w:history="1">
            <w:r w:rsidR="00606E48" w:rsidRPr="00623A4B">
              <w:rPr>
                <w:rStyle w:val="Hyperlink"/>
                <w:noProof/>
              </w:rPr>
              <w:t>Adding a Patient</w:t>
            </w:r>
            <w:r w:rsidR="00606E48">
              <w:rPr>
                <w:noProof/>
                <w:webHidden/>
              </w:rPr>
              <w:tab/>
            </w:r>
            <w:r w:rsidR="00606E48">
              <w:rPr>
                <w:noProof/>
                <w:webHidden/>
              </w:rPr>
              <w:fldChar w:fldCharType="begin"/>
            </w:r>
            <w:r w:rsidR="00606E48">
              <w:rPr>
                <w:noProof/>
                <w:webHidden/>
              </w:rPr>
              <w:instrText xml:space="preserve"> PAGEREF _Toc148369538 \h </w:instrText>
            </w:r>
            <w:r w:rsidR="00606E48">
              <w:rPr>
                <w:noProof/>
                <w:webHidden/>
              </w:rPr>
            </w:r>
            <w:r w:rsidR="00606E48">
              <w:rPr>
                <w:noProof/>
                <w:webHidden/>
              </w:rPr>
              <w:fldChar w:fldCharType="separate"/>
            </w:r>
            <w:r w:rsidR="00606E48">
              <w:rPr>
                <w:noProof/>
                <w:webHidden/>
              </w:rPr>
              <w:t>7</w:t>
            </w:r>
            <w:r w:rsidR="00606E48">
              <w:rPr>
                <w:noProof/>
                <w:webHidden/>
              </w:rPr>
              <w:fldChar w:fldCharType="end"/>
            </w:r>
          </w:hyperlink>
        </w:p>
        <w:p w14:paraId="25016B2A" w14:textId="3082E678" w:rsidR="00606E48" w:rsidRDefault="00981671">
          <w:pPr>
            <w:pStyle w:val="TOC3"/>
            <w:tabs>
              <w:tab w:val="right" w:leader="dot" w:pos="9350"/>
            </w:tabs>
            <w:rPr>
              <w:rFonts w:eastAsiaTheme="minorEastAsia"/>
              <w:noProof/>
              <w:kern w:val="2"/>
              <w:lang w:val="en-AU" w:eastAsia="en-AU"/>
              <w14:ligatures w14:val="standardContextual"/>
            </w:rPr>
          </w:pPr>
          <w:hyperlink w:anchor="_Toc148369539" w:history="1">
            <w:r w:rsidR="00606E48" w:rsidRPr="00623A4B">
              <w:rPr>
                <w:rStyle w:val="Hyperlink"/>
                <w:noProof/>
              </w:rPr>
              <w:t>Adding a Session</w:t>
            </w:r>
            <w:r w:rsidR="00606E48">
              <w:rPr>
                <w:noProof/>
                <w:webHidden/>
              </w:rPr>
              <w:tab/>
            </w:r>
            <w:r w:rsidR="00606E48">
              <w:rPr>
                <w:noProof/>
                <w:webHidden/>
              </w:rPr>
              <w:fldChar w:fldCharType="begin"/>
            </w:r>
            <w:r w:rsidR="00606E48">
              <w:rPr>
                <w:noProof/>
                <w:webHidden/>
              </w:rPr>
              <w:instrText xml:space="preserve"> PAGEREF _Toc148369539 \h </w:instrText>
            </w:r>
            <w:r w:rsidR="00606E48">
              <w:rPr>
                <w:noProof/>
                <w:webHidden/>
              </w:rPr>
            </w:r>
            <w:r w:rsidR="00606E48">
              <w:rPr>
                <w:noProof/>
                <w:webHidden/>
              </w:rPr>
              <w:fldChar w:fldCharType="separate"/>
            </w:r>
            <w:r w:rsidR="00606E48">
              <w:rPr>
                <w:noProof/>
                <w:webHidden/>
              </w:rPr>
              <w:t>8</w:t>
            </w:r>
            <w:r w:rsidR="00606E48">
              <w:rPr>
                <w:noProof/>
                <w:webHidden/>
              </w:rPr>
              <w:fldChar w:fldCharType="end"/>
            </w:r>
          </w:hyperlink>
        </w:p>
        <w:p w14:paraId="4278F483" w14:textId="3B63F9A1" w:rsidR="00606E48" w:rsidRDefault="00981671">
          <w:pPr>
            <w:pStyle w:val="TOC1"/>
            <w:tabs>
              <w:tab w:val="right" w:leader="dot" w:pos="9350"/>
            </w:tabs>
            <w:rPr>
              <w:rFonts w:eastAsiaTheme="minorEastAsia"/>
              <w:noProof/>
              <w:kern w:val="2"/>
              <w:lang w:val="en-AU" w:eastAsia="en-AU"/>
              <w14:ligatures w14:val="standardContextual"/>
            </w:rPr>
          </w:pPr>
          <w:hyperlink w:anchor="_Toc148369540" w:history="1">
            <w:r w:rsidR="00606E48" w:rsidRPr="00623A4B">
              <w:rPr>
                <w:rStyle w:val="Hyperlink"/>
                <w:noProof/>
              </w:rPr>
              <w:t>Screen Information</w:t>
            </w:r>
            <w:r w:rsidR="00606E48">
              <w:rPr>
                <w:noProof/>
                <w:webHidden/>
              </w:rPr>
              <w:tab/>
            </w:r>
            <w:r w:rsidR="00606E48">
              <w:rPr>
                <w:noProof/>
                <w:webHidden/>
              </w:rPr>
              <w:fldChar w:fldCharType="begin"/>
            </w:r>
            <w:r w:rsidR="00606E48">
              <w:rPr>
                <w:noProof/>
                <w:webHidden/>
              </w:rPr>
              <w:instrText xml:space="preserve"> PAGEREF _Toc148369540 \h </w:instrText>
            </w:r>
            <w:r w:rsidR="00606E48">
              <w:rPr>
                <w:noProof/>
                <w:webHidden/>
              </w:rPr>
            </w:r>
            <w:r w:rsidR="00606E48">
              <w:rPr>
                <w:noProof/>
                <w:webHidden/>
              </w:rPr>
              <w:fldChar w:fldCharType="separate"/>
            </w:r>
            <w:r w:rsidR="00606E48">
              <w:rPr>
                <w:noProof/>
                <w:webHidden/>
              </w:rPr>
              <w:t>11</w:t>
            </w:r>
            <w:r w:rsidR="00606E48">
              <w:rPr>
                <w:noProof/>
                <w:webHidden/>
              </w:rPr>
              <w:fldChar w:fldCharType="end"/>
            </w:r>
          </w:hyperlink>
        </w:p>
        <w:p w14:paraId="35491FA8" w14:textId="6B6F72D4" w:rsidR="00606E48" w:rsidRDefault="00981671">
          <w:pPr>
            <w:pStyle w:val="TOC2"/>
            <w:rPr>
              <w:rFonts w:eastAsiaTheme="minorEastAsia"/>
              <w:noProof/>
              <w:kern w:val="2"/>
              <w:lang w:val="en-AU" w:eastAsia="en-AU"/>
              <w14:ligatures w14:val="standardContextual"/>
            </w:rPr>
          </w:pPr>
          <w:hyperlink w:anchor="_Toc148369541" w:history="1">
            <w:r w:rsidR="00606E48" w:rsidRPr="00623A4B">
              <w:rPr>
                <w:rStyle w:val="Hyperlink"/>
                <w:rFonts w:cstheme="minorHAnsi"/>
                <w:noProof/>
              </w:rPr>
              <w:t>Home Screen</w:t>
            </w:r>
            <w:r w:rsidR="00606E48">
              <w:rPr>
                <w:noProof/>
                <w:webHidden/>
              </w:rPr>
              <w:tab/>
            </w:r>
            <w:r w:rsidR="00606E48">
              <w:rPr>
                <w:noProof/>
                <w:webHidden/>
              </w:rPr>
              <w:fldChar w:fldCharType="begin"/>
            </w:r>
            <w:r w:rsidR="00606E48">
              <w:rPr>
                <w:noProof/>
                <w:webHidden/>
              </w:rPr>
              <w:instrText xml:space="preserve"> PAGEREF _Toc148369541 \h </w:instrText>
            </w:r>
            <w:r w:rsidR="00606E48">
              <w:rPr>
                <w:noProof/>
                <w:webHidden/>
              </w:rPr>
            </w:r>
            <w:r w:rsidR="00606E48">
              <w:rPr>
                <w:noProof/>
                <w:webHidden/>
              </w:rPr>
              <w:fldChar w:fldCharType="separate"/>
            </w:r>
            <w:r w:rsidR="00606E48">
              <w:rPr>
                <w:noProof/>
                <w:webHidden/>
              </w:rPr>
              <w:t>11</w:t>
            </w:r>
            <w:r w:rsidR="00606E48">
              <w:rPr>
                <w:noProof/>
                <w:webHidden/>
              </w:rPr>
              <w:fldChar w:fldCharType="end"/>
            </w:r>
          </w:hyperlink>
        </w:p>
        <w:p w14:paraId="5150303E" w14:textId="1D296FC9" w:rsidR="00606E48" w:rsidRDefault="00981671">
          <w:pPr>
            <w:pStyle w:val="TOC2"/>
            <w:rPr>
              <w:rFonts w:eastAsiaTheme="minorEastAsia"/>
              <w:noProof/>
              <w:kern w:val="2"/>
              <w:lang w:val="en-AU" w:eastAsia="en-AU"/>
              <w14:ligatures w14:val="standardContextual"/>
            </w:rPr>
          </w:pPr>
          <w:hyperlink w:anchor="_Toc148369542" w:history="1">
            <w:r w:rsidR="00606E48" w:rsidRPr="00623A4B">
              <w:rPr>
                <w:rStyle w:val="Hyperlink"/>
                <w:rFonts w:cstheme="minorHAnsi"/>
                <w:noProof/>
              </w:rPr>
              <w:t>New Session Screen</w:t>
            </w:r>
            <w:r w:rsidR="00606E48">
              <w:rPr>
                <w:noProof/>
                <w:webHidden/>
              </w:rPr>
              <w:tab/>
            </w:r>
            <w:r w:rsidR="00606E48">
              <w:rPr>
                <w:noProof/>
                <w:webHidden/>
              </w:rPr>
              <w:fldChar w:fldCharType="begin"/>
            </w:r>
            <w:r w:rsidR="00606E48">
              <w:rPr>
                <w:noProof/>
                <w:webHidden/>
              </w:rPr>
              <w:instrText xml:space="preserve"> PAGEREF _Toc148369542 \h </w:instrText>
            </w:r>
            <w:r w:rsidR="00606E48">
              <w:rPr>
                <w:noProof/>
                <w:webHidden/>
              </w:rPr>
            </w:r>
            <w:r w:rsidR="00606E48">
              <w:rPr>
                <w:noProof/>
                <w:webHidden/>
              </w:rPr>
              <w:fldChar w:fldCharType="separate"/>
            </w:r>
            <w:r w:rsidR="00606E48">
              <w:rPr>
                <w:noProof/>
                <w:webHidden/>
              </w:rPr>
              <w:t>12</w:t>
            </w:r>
            <w:r w:rsidR="00606E48">
              <w:rPr>
                <w:noProof/>
                <w:webHidden/>
              </w:rPr>
              <w:fldChar w:fldCharType="end"/>
            </w:r>
          </w:hyperlink>
        </w:p>
        <w:p w14:paraId="0C57ADEB" w14:textId="4C991B50" w:rsidR="00606E48" w:rsidRDefault="00981671">
          <w:pPr>
            <w:pStyle w:val="TOC2"/>
            <w:rPr>
              <w:rFonts w:eastAsiaTheme="minorEastAsia"/>
              <w:noProof/>
              <w:kern w:val="2"/>
              <w:lang w:val="en-AU" w:eastAsia="en-AU"/>
              <w14:ligatures w14:val="standardContextual"/>
            </w:rPr>
          </w:pPr>
          <w:hyperlink w:anchor="_Toc148369543" w:history="1">
            <w:r w:rsidR="00606E48" w:rsidRPr="00623A4B">
              <w:rPr>
                <w:rStyle w:val="Hyperlink"/>
                <w:rFonts w:cstheme="minorHAnsi"/>
                <w:noProof/>
              </w:rPr>
              <w:t>Repetitions Screen</w:t>
            </w:r>
            <w:r w:rsidR="00606E48">
              <w:rPr>
                <w:noProof/>
                <w:webHidden/>
              </w:rPr>
              <w:tab/>
            </w:r>
            <w:r w:rsidR="00606E48">
              <w:rPr>
                <w:noProof/>
                <w:webHidden/>
              </w:rPr>
              <w:fldChar w:fldCharType="begin"/>
            </w:r>
            <w:r w:rsidR="00606E48">
              <w:rPr>
                <w:noProof/>
                <w:webHidden/>
              </w:rPr>
              <w:instrText xml:space="preserve"> PAGEREF _Toc148369543 \h </w:instrText>
            </w:r>
            <w:r w:rsidR="00606E48">
              <w:rPr>
                <w:noProof/>
                <w:webHidden/>
              </w:rPr>
            </w:r>
            <w:r w:rsidR="00606E48">
              <w:rPr>
                <w:noProof/>
                <w:webHidden/>
              </w:rPr>
              <w:fldChar w:fldCharType="separate"/>
            </w:r>
            <w:r w:rsidR="00606E48">
              <w:rPr>
                <w:noProof/>
                <w:webHidden/>
              </w:rPr>
              <w:t>13</w:t>
            </w:r>
            <w:r w:rsidR="00606E48">
              <w:rPr>
                <w:noProof/>
                <w:webHidden/>
              </w:rPr>
              <w:fldChar w:fldCharType="end"/>
            </w:r>
          </w:hyperlink>
        </w:p>
        <w:p w14:paraId="1AB7B95C" w14:textId="25413ACC" w:rsidR="00606E48" w:rsidRDefault="00981671">
          <w:pPr>
            <w:pStyle w:val="TOC2"/>
            <w:rPr>
              <w:rFonts w:eastAsiaTheme="minorEastAsia"/>
              <w:noProof/>
              <w:kern w:val="2"/>
              <w:lang w:val="en-AU" w:eastAsia="en-AU"/>
              <w14:ligatures w14:val="standardContextual"/>
            </w:rPr>
          </w:pPr>
          <w:hyperlink w:anchor="_Toc148369544" w:history="1">
            <w:r w:rsidR="00606E48" w:rsidRPr="00623A4B">
              <w:rPr>
                <w:rStyle w:val="Hyperlink"/>
                <w:rFonts w:cstheme="minorHAnsi"/>
                <w:noProof/>
              </w:rPr>
              <w:t>Settings Screen</w:t>
            </w:r>
            <w:r w:rsidR="00606E48">
              <w:rPr>
                <w:noProof/>
                <w:webHidden/>
              </w:rPr>
              <w:tab/>
            </w:r>
            <w:r w:rsidR="00606E48">
              <w:rPr>
                <w:noProof/>
                <w:webHidden/>
              </w:rPr>
              <w:fldChar w:fldCharType="begin"/>
            </w:r>
            <w:r w:rsidR="00606E48">
              <w:rPr>
                <w:noProof/>
                <w:webHidden/>
              </w:rPr>
              <w:instrText xml:space="preserve"> PAGEREF _Toc148369544 \h </w:instrText>
            </w:r>
            <w:r w:rsidR="00606E48">
              <w:rPr>
                <w:noProof/>
                <w:webHidden/>
              </w:rPr>
            </w:r>
            <w:r w:rsidR="00606E48">
              <w:rPr>
                <w:noProof/>
                <w:webHidden/>
              </w:rPr>
              <w:fldChar w:fldCharType="separate"/>
            </w:r>
            <w:r w:rsidR="00606E48">
              <w:rPr>
                <w:noProof/>
                <w:webHidden/>
              </w:rPr>
              <w:t>14</w:t>
            </w:r>
            <w:r w:rsidR="00606E48">
              <w:rPr>
                <w:noProof/>
                <w:webHidden/>
              </w:rPr>
              <w:fldChar w:fldCharType="end"/>
            </w:r>
          </w:hyperlink>
        </w:p>
        <w:p w14:paraId="154EBF9D" w14:textId="1A34555B" w:rsidR="00606E48" w:rsidRDefault="00981671">
          <w:pPr>
            <w:pStyle w:val="TOC2"/>
            <w:rPr>
              <w:rFonts w:eastAsiaTheme="minorEastAsia"/>
              <w:noProof/>
              <w:kern w:val="2"/>
              <w:lang w:val="en-AU" w:eastAsia="en-AU"/>
              <w14:ligatures w14:val="standardContextual"/>
            </w:rPr>
          </w:pPr>
          <w:hyperlink w:anchor="_Toc148369545" w:history="1">
            <w:r w:rsidR="00606E48" w:rsidRPr="00623A4B">
              <w:rPr>
                <w:rStyle w:val="Hyperlink"/>
                <w:rFonts w:cstheme="minorHAnsi"/>
                <w:noProof/>
              </w:rPr>
              <w:t>Patient Records Screen</w:t>
            </w:r>
            <w:r w:rsidR="00606E48">
              <w:rPr>
                <w:noProof/>
                <w:webHidden/>
              </w:rPr>
              <w:tab/>
            </w:r>
            <w:r w:rsidR="00606E48">
              <w:rPr>
                <w:noProof/>
                <w:webHidden/>
              </w:rPr>
              <w:fldChar w:fldCharType="begin"/>
            </w:r>
            <w:r w:rsidR="00606E48">
              <w:rPr>
                <w:noProof/>
                <w:webHidden/>
              </w:rPr>
              <w:instrText xml:space="preserve"> PAGEREF _Toc148369545 \h </w:instrText>
            </w:r>
            <w:r w:rsidR="00606E48">
              <w:rPr>
                <w:noProof/>
                <w:webHidden/>
              </w:rPr>
            </w:r>
            <w:r w:rsidR="00606E48">
              <w:rPr>
                <w:noProof/>
                <w:webHidden/>
              </w:rPr>
              <w:fldChar w:fldCharType="separate"/>
            </w:r>
            <w:r w:rsidR="00606E48">
              <w:rPr>
                <w:noProof/>
                <w:webHidden/>
              </w:rPr>
              <w:t>15</w:t>
            </w:r>
            <w:r w:rsidR="00606E48">
              <w:rPr>
                <w:noProof/>
                <w:webHidden/>
              </w:rPr>
              <w:fldChar w:fldCharType="end"/>
            </w:r>
          </w:hyperlink>
        </w:p>
        <w:p w14:paraId="09199E90" w14:textId="09B86BD7" w:rsidR="00606E48" w:rsidRDefault="00981671">
          <w:pPr>
            <w:pStyle w:val="TOC2"/>
            <w:rPr>
              <w:rFonts w:eastAsiaTheme="minorEastAsia"/>
              <w:noProof/>
              <w:kern w:val="2"/>
              <w:lang w:val="en-AU" w:eastAsia="en-AU"/>
              <w14:ligatures w14:val="standardContextual"/>
            </w:rPr>
          </w:pPr>
          <w:hyperlink w:anchor="_Toc148369546" w:history="1">
            <w:r w:rsidR="00606E48" w:rsidRPr="00623A4B">
              <w:rPr>
                <w:rStyle w:val="Hyperlink"/>
                <w:rFonts w:cstheme="minorHAnsi"/>
                <w:noProof/>
              </w:rPr>
              <w:t>Patient Screen</w:t>
            </w:r>
            <w:r w:rsidR="00606E48">
              <w:rPr>
                <w:noProof/>
                <w:webHidden/>
              </w:rPr>
              <w:tab/>
            </w:r>
            <w:r w:rsidR="00606E48">
              <w:rPr>
                <w:noProof/>
                <w:webHidden/>
              </w:rPr>
              <w:fldChar w:fldCharType="begin"/>
            </w:r>
            <w:r w:rsidR="00606E48">
              <w:rPr>
                <w:noProof/>
                <w:webHidden/>
              </w:rPr>
              <w:instrText xml:space="preserve"> PAGEREF _Toc148369546 \h </w:instrText>
            </w:r>
            <w:r w:rsidR="00606E48">
              <w:rPr>
                <w:noProof/>
                <w:webHidden/>
              </w:rPr>
            </w:r>
            <w:r w:rsidR="00606E48">
              <w:rPr>
                <w:noProof/>
                <w:webHidden/>
              </w:rPr>
              <w:fldChar w:fldCharType="separate"/>
            </w:r>
            <w:r w:rsidR="00606E48">
              <w:rPr>
                <w:noProof/>
                <w:webHidden/>
              </w:rPr>
              <w:t>16</w:t>
            </w:r>
            <w:r w:rsidR="00606E48">
              <w:rPr>
                <w:noProof/>
                <w:webHidden/>
              </w:rPr>
              <w:fldChar w:fldCharType="end"/>
            </w:r>
          </w:hyperlink>
        </w:p>
        <w:p w14:paraId="36E4BA74" w14:textId="6EE1288B" w:rsidR="00606E48" w:rsidRDefault="00981671">
          <w:pPr>
            <w:pStyle w:val="TOC2"/>
            <w:rPr>
              <w:rFonts w:eastAsiaTheme="minorEastAsia"/>
              <w:noProof/>
              <w:kern w:val="2"/>
              <w:lang w:val="en-AU" w:eastAsia="en-AU"/>
              <w14:ligatures w14:val="standardContextual"/>
            </w:rPr>
          </w:pPr>
          <w:hyperlink w:anchor="_Toc148369547" w:history="1">
            <w:r w:rsidR="00606E48" w:rsidRPr="00623A4B">
              <w:rPr>
                <w:rStyle w:val="Hyperlink"/>
                <w:rFonts w:cstheme="minorHAnsi"/>
                <w:noProof/>
              </w:rPr>
              <w:t>Session History Screen</w:t>
            </w:r>
            <w:r w:rsidR="00606E48">
              <w:rPr>
                <w:noProof/>
                <w:webHidden/>
              </w:rPr>
              <w:tab/>
            </w:r>
            <w:r w:rsidR="00606E48">
              <w:rPr>
                <w:noProof/>
                <w:webHidden/>
              </w:rPr>
              <w:fldChar w:fldCharType="begin"/>
            </w:r>
            <w:r w:rsidR="00606E48">
              <w:rPr>
                <w:noProof/>
                <w:webHidden/>
              </w:rPr>
              <w:instrText xml:space="preserve"> PAGEREF _Toc148369547 \h </w:instrText>
            </w:r>
            <w:r w:rsidR="00606E48">
              <w:rPr>
                <w:noProof/>
                <w:webHidden/>
              </w:rPr>
            </w:r>
            <w:r w:rsidR="00606E48">
              <w:rPr>
                <w:noProof/>
                <w:webHidden/>
              </w:rPr>
              <w:fldChar w:fldCharType="separate"/>
            </w:r>
            <w:r w:rsidR="00606E48">
              <w:rPr>
                <w:noProof/>
                <w:webHidden/>
              </w:rPr>
              <w:t>17</w:t>
            </w:r>
            <w:r w:rsidR="00606E48">
              <w:rPr>
                <w:noProof/>
                <w:webHidden/>
              </w:rPr>
              <w:fldChar w:fldCharType="end"/>
            </w:r>
          </w:hyperlink>
        </w:p>
        <w:p w14:paraId="7FD1BA32" w14:textId="2EB8BE18" w:rsidR="00606E48" w:rsidRDefault="00981671">
          <w:pPr>
            <w:pStyle w:val="TOC2"/>
            <w:rPr>
              <w:rFonts w:eastAsiaTheme="minorEastAsia"/>
              <w:noProof/>
              <w:kern w:val="2"/>
              <w:lang w:val="en-AU" w:eastAsia="en-AU"/>
              <w14:ligatures w14:val="standardContextual"/>
            </w:rPr>
          </w:pPr>
          <w:hyperlink w:anchor="_Toc148369548" w:history="1">
            <w:r w:rsidR="00606E48" w:rsidRPr="00623A4B">
              <w:rPr>
                <w:rStyle w:val="Hyperlink"/>
                <w:rFonts w:cstheme="minorHAnsi"/>
                <w:noProof/>
              </w:rPr>
              <w:t>Session Screen</w:t>
            </w:r>
            <w:r w:rsidR="00606E48">
              <w:rPr>
                <w:noProof/>
                <w:webHidden/>
              </w:rPr>
              <w:tab/>
            </w:r>
            <w:r w:rsidR="00606E48">
              <w:rPr>
                <w:noProof/>
                <w:webHidden/>
              </w:rPr>
              <w:fldChar w:fldCharType="begin"/>
            </w:r>
            <w:r w:rsidR="00606E48">
              <w:rPr>
                <w:noProof/>
                <w:webHidden/>
              </w:rPr>
              <w:instrText xml:space="preserve"> PAGEREF _Toc148369548 \h </w:instrText>
            </w:r>
            <w:r w:rsidR="00606E48">
              <w:rPr>
                <w:noProof/>
                <w:webHidden/>
              </w:rPr>
            </w:r>
            <w:r w:rsidR="00606E48">
              <w:rPr>
                <w:noProof/>
                <w:webHidden/>
              </w:rPr>
              <w:fldChar w:fldCharType="separate"/>
            </w:r>
            <w:r w:rsidR="00606E48">
              <w:rPr>
                <w:noProof/>
                <w:webHidden/>
              </w:rPr>
              <w:t>18</w:t>
            </w:r>
            <w:r w:rsidR="00606E48">
              <w:rPr>
                <w:noProof/>
                <w:webHidden/>
              </w:rPr>
              <w:fldChar w:fldCharType="end"/>
            </w:r>
          </w:hyperlink>
        </w:p>
        <w:p w14:paraId="2BE10A00" w14:textId="2D63642C" w:rsidR="00606E48" w:rsidRDefault="00981671">
          <w:pPr>
            <w:pStyle w:val="TOC2"/>
            <w:rPr>
              <w:rFonts w:eastAsiaTheme="minorEastAsia"/>
              <w:noProof/>
              <w:kern w:val="2"/>
              <w:lang w:val="en-AU" w:eastAsia="en-AU"/>
              <w14:ligatures w14:val="standardContextual"/>
            </w:rPr>
          </w:pPr>
          <w:hyperlink w:anchor="_Toc148369549" w:history="1">
            <w:r w:rsidR="00606E48" w:rsidRPr="00623A4B">
              <w:rPr>
                <w:rStyle w:val="Hyperlink"/>
                <w:rFonts w:cstheme="minorHAnsi"/>
                <w:noProof/>
              </w:rPr>
              <w:t>Data Export Page</w:t>
            </w:r>
            <w:r w:rsidR="00606E48">
              <w:rPr>
                <w:noProof/>
                <w:webHidden/>
              </w:rPr>
              <w:tab/>
            </w:r>
            <w:r w:rsidR="00606E48">
              <w:rPr>
                <w:noProof/>
                <w:webHidden/>
              </w:rPr>
              <w:fldChar w:fldCharType="begin"/>
            </w:r>
            <w:r w:rsidR="00606E48">
              <w:rPr>
                <w:noProof/>
                <w:webHidden/>
              </w:rPr>
              <w:instrText xml:space="preserve"> PAGEREF _Toc148369549 \h </w:instrText>
            </w:r>
            <w:r w:rsidR="00606E48">
              <w:rPr>
                <w:noProof/>
                <w:webHidden/>
              </w:rPr>
            </w:r>
            <w:r w:rsidR="00606E48">
              <w:rPr>
                <w:noProof/>
                <w:webHidden/>
              </w:rPr>
              <w:fldChar w:fldCharType="separate"/>
            </w:r>
            <w:r w:rsidR="00606E48">
              <w:rPr>
                <w:noProof/>
                <w:webHidden/>
              </w:rPr>
              <w:t>19</w:t>
            </w:r>
            <w:r w:rsidR="00606E48">
              <w:rPr>
                <w:noProof/>
                <w:webHidden/>
              </w:rPr>
              <w:fldChar w:fldCharType="end"/>
            </w:r>
          </w:hyperlink>
        </w:p>
        <w:p w14:paraId="734962F6" w14:textId="3EEF58A4" w:rsidR="00606E48" w:rsidRDefault="00981671">
          <w:pPr>
            <w:pStyle w:val="TOC2"/>
            <w:rPr>
              <w:rFonts w:eastAsiaTheme="minorEastAsia"/>
              <w:noProof/>
              <w:kern w:val="2"/>
              <w:lang w:val="en-AU" w:eastAsia="en-AU"/>
              <w14:ligatures w14:val="standardContextual"/>
            </w:rPr>
          </w:pPr>
          <w:hyperlink w:anchor="_Toc148369550" w:history="1">
            <w:r w:rsidR="00606E48" w:rsidRPr="00623A4B">
              <w:rPr>
                <w:rStyle w:val="Hyperlink"/>
                <w:rFonts w:cstheme="minorHAnsi"/>
                <w:noProof/>
              </w:rPr>
              <w:t>Graphing Screen</w:t>
            </w:r>
            <w:r w:rsidR="00606E48">
              <w:rPr>
                <w:noProof/>
                <w:webHidden/>
              </w:rPr>
              <w:tab/>
            </w:r>
            <w:r w:rsidR="00606E48">
              <w:rPr>
                <w:noProof/>
                <w:webHidden/>
              </w:rPr>
              <w:fldChar w:fldCharType="begin"/>
            </w:r>
            <w:r w:rsidR="00606E48">
              <w:rPr>
                <w:noProof/>
                <w:webHidden/>
              </w:rPr>
              <w:instrText xml:space="preserve"> PAGEREF _Toc148369550 \h </w:instrText>
            </w:r>
            <w:r w:rsidR="00606E48">
              <w:rPr>
                <w:noProof/>
                <w:webHidden/>
              </w:rPr>
            </w:r>
            <w:r w:rsidR="00606E48">
              <w:rPr>
                <w:noProof/>
                <w:webHidden/>
              </w:rPr>
              <w:fldChar w:fldCharType="separate"/>
            </w:r>
            <w:r w:rsidR="00606E48">
              <w:rPr>
                <w:noProof/>
                <w:webHidden/>
              </w:rPr>
              <w:t>20</w:t>
            </w:r>
            <w:r w:rsidR="00606E48">
              <w:rPr>
                <w:noProof/>
                <w:webHidden/>
              </w:rPr>
              <w:fldChar w:fldCharType="end"/>
            </w:r>
          </w:hyperlink>
        </w:p>
        <w:p w14:paraId="3674731E" w14:textId="616663B6" w:rsidR="00636F65" w:rsidRPr="004A14AE" w:rsidRDefault="00636F65">
          <w:pPr>
            <w:rPr>
              <w:rFonts w:cstheme="minorHAnsi"/>
            </w:rPr>
          </w:pPr>
          <w:r w:rsidRPr="004A14AE">
            <w:rPr>
              <w:rFonts w:cstheme="minorHAnsi"/>
              <w:b/>
              <w:bCs/>
              <w:noProof/>
            </w:rPr>
            <w:fldChar w:fldCharType="end"/>
          </w:r>
        </w:p>
      </w:sdtContent>
    </w:sdt>
    <w:p w14:paraId="1465C497" w14:textId="77777777" w:rsidR="00636F65" w:rsidRPr="004A14AE" w:rsidRDefault="00636F65" w:rsidP="00C627BD">
      <w:pPr>
        <w:rPr>
          <w:rFonts w:cstheme="minorHAnsi"/>
        </w:rPr>
      </w:pPr>
    </w:p>
    <w:p w14:paraId="672A6659" w14:textId="77777777" w:rsidR="0091597F" w:rsidRPr="004A14AE" w:rsidRDefault="0091597F" w:rsidP="00881051">
      <w:pPr>
        <w:rPr>
          <w:rFonts w:cstheme="minorHAnsi"/>
          <w:sz w:val="24"/>
          <w:szCs w:val="24"/>
        </w:rPr>
      </w:pPr>
    </w:p>
    <w:p w14:paraId="676C452F" w14:textId="77777777" w:rsidR="002868BD" w:rsidRPr="004A14AE" w:rsidRDefault="002868BD">
      <w:pPr>
        <w:rPr>
          <w:ins w:id="0" w:author="Sean Fowers" w:date="2023-10-16T14:56:00Z"/>
          <w:rFonts w:cstheme="minorHAnsi"/>
        </w:rPr>
      </w:pPr>
      <w:r w:rsidRPr="004A14AE">
        <w:rPr>
          <w:rFonts w:cstheme="minorHAnsi"/>
        </w:rPr>
        <w:br w:type="page"/>
      </w:r>
    </w:p>
    <w:p w14:paraId="3DBF61AF" w14:textId="66393BA1" w:rsidR="00D16890" w:rsidRPr="004A14AE" w:rsidRDefault="004A14AE" w:rsidP="00606E48">
      <w:pPr>
        <w:pStyle w:val="Heading1"/>
        <w:rPr>
          <w:ins w:id="1" w:author="Sean Fowers" w:date="2023-10-16T14:56:00Z"/>
        </w:rPr>
      </w:pPr>
      <w:bookmarkStart w:id="2" w:name="_Toc148369535"/>
      <w:r>
        <w:lastRenderedPageBreak/>
        <w:t>Installation</w:t>
      </w:r>
      <w:ins w:id="3" w:author="Sean Fowers" w:date="2023-10-16T14:56:00Z">
        <w:r w:rsidR="00D16890" w:rsidRPr="004A14AE">
          <w:t xml:space="preserve"> Guide</w:t>
        </w:r>
        <w:commentRangeStart w:id="4"/>
        <w:commentRangeStart w:id="5"/>
        <w:commentRangeEnd w:id="4"/>
        <w:r w:rsidR="00D16890" w:rsidRPr="004A14AE">
          <w:rPr>
            <w:rStyle w:val="CommentReference"/>
            <w:rFonts w:asciiTheme="minorHAnsi" w:eastAsiaTheme="minorHAnsi" w:hAnsiTheme="minorHAnsi" w:cstheme="minorHAnsi"/>
            <w:color w:val="auto"/>
          </w:rPr>
          <w:commentReference w:id="4"/>
        </w:r>
        <w:commentRangeEnd w:id="5"/>
        <w:r w:rsidR="00D16890" w:rsidRPr="004A14AE">
          <w:rPr>
            <w:rStyle w:val="CommentReference"/>
            <w:rFonts w:asciiTheme="minorHAnsi" w:eastAsiaTheme="minorHAnsi" w:hAnsiTheme="minorHAnsi" w:cstheme="minorHAnsi"/>
            <w:color w:val="auto"/>
          </w:rPr>
          <w:commentReference w:id="5"/>
        </w:r>
        <w:bookmarkEnd w:id="2"/>
      </w:ins>
    </w:p>
    <w:p w14:paraId="56DFD45B" w14:textId="77777777" w:rsidR="00A70EE8" w:rsidRPr="004A14AE" w:rsidRDefault="00A70EE8">
      <w:pPr>
        <w:rPr>
          <w:rFonts w:eastAsiaTheme="majorEastAsia" w:cstheme="minorHAnsi"/>
          <w:color w:val="2E74B5" w:themeColor="accent1" w:themeShade="BF"/>
          <w:sz w:val="26"/>
          <w:szCs w:val="26"/>
        </w:rPr>
      </w:pPr>
    </w:p>
    <w:p w14:paraId="19049287" w14:textId="5168CF0B" w:rsidR="00DB744C" w:rsidRPr="004A14AE" w:rsidRDefault="00DB744C" w:rsidP="00DB744C">
      <w:pPr>
        <w:pStyle w:val="ListParagraph"/>
        <w:numPr>
          <w:ilvl w:val="0"/>
          <w:numId w:val="10"/>
        </w:numPr>
        <w:rPr>
          <w:rFonts w:eastAsiaTheme="majorEastAsia" w:cstheme="minorHAnsi"/>
          <w:color w:val="2E74B5" w:themeColor="accent1" w:themeShade="BF"/>
          <w:sz w:val="26"/>
          <w:szCs w:val="26"/>
        </w:rPr>
      </w:pPr>
      <w:r w:rsidRPr="004A14AE">
        <w:rPr>
          <w:rFonts w:cstheme="minorHAnsi"/>
          <w:b/>
          <w:bCs/>
        </w:rPr>
        <w:t>Step One</w:t>
      </w:r>
      <w:r w:rsidRPr="004A14AE">
        <w:rPr>
          <w:rFonts w:eastAsiaTheme="majorEastAsia" w:cstheme="minorHAnsi"/>
          <w:color w:val="2E74B5" w:themeColor="accent1" w:themeShade="BF"/>
          <w:sz w:val="26"/>
          <w:szCs w:val="26"/>
        </w:rPr>
        <w:br/>
      </w:r>
      <w:r w:rsidRPr="004A14AE">
        <w:rPr>
          <w:rFonts w:cstheme="minorHAnsi"/>
        </w:rPr>
        <w:t>Have a working Android Mobile Device. (Tablets may be functional but have not been tested).</w:t>
      </w:r>
      <w:r w:rsidRPr="004A14AE">
        <w:rPr>
          <w:rFonts w:cstheme="minorHAnsi"/>
        </w:rPr>
        <w:br/>
      </w:r>
    </w:p>
    <w:p w14:paraId="654595DA" w14:textId="580B417B" w:rsidR="00DB744C" w:rsidRPr="004A14AE" w:rsidRDefault="00DB744C" w:rsidP="00DB744C">
      <w:pPr>
        <w:pStyle w:val="ListParagraph"/>
        <w:numPr>
          <w:ilvl w:val="0"/>
          <w:numId w:val="10"/>
        </w:numPr>
        <w:rPr>
          <w:rFonts w:eastAsiaTheme="majorEastAsia" w:cstheme="minorHAnsi"/>
          <w:b/>
          <w:bCs/>
          <w:color w:val="2E74B5" w:themeColor="accent1" w:themeShade="BF"/>
          <w:sz w:val="26"/>
          <w:szCs w:val="26"/>
        </w:rPr>
      </w:pPr>
      <w:r w:rsidRPr="004A14AE">
        <w:rPr>
          <w:rFonts w:cstheme="minorHAnsi"/>
          <w:b/>
          <w:bCs/>
        </w:rPr>
        <w:t>Step Two</w:t>
      </w:r>
      <w:r w:rsidRPr="004A14AE">
        <w:rPr>
          <w:rFonts w:cstheme="minorHAnsi"/>
          <w:b/>
          <w:bCs/>
        </w:rPr>
        <w:br/>
      </w:r>
      <w:r w:rsidRPr="004A14AE">
        <w:rPr>
          <w:rFonts w:cstheme="minorHAnsi"/>
        </w:rPr>
        <w:t xml:space="preserve">Download the APK. The file is called </w:t>
      </w:r>
      <w:proofErr w:type="spellStart"/>
      <w:r w:rsidRPr="004A14AE">
        <w:rPr>
          <w:rFonts w:cstheme="minorHAnsi"/>
        </w:rPr>
        <w:t>RehabTrack</w:t>
      </w:r>
      <w:proofErr w:type="spellEnd"/>
      <w:r w:rsidRPr="004A14AE">
        <w:rPr>
          <w:rFonts w:cstheme="minorHAnsi"/>
        </w:rPr>
        <w:t xml:space="preserve"> v1.0.apk, download this to your android mobile device.</w:t>
      </w:r>
      <w:r w:rsidRPr="004A14AE">
        <w:rPr>
          <w:rFonts w:cstheme="minorHAnsi"/>
        </w:rPr>
        <w:br/>
      </w:r>
    </w:p>
    <w:p w14:paraId="20E5D042" w14:textId="1E0A8019" w:rsidR="000E600F" w:rsidRPr="004A14AE" w:rsidRDefault="000E600F" w:rsidP="00DB744C">
      <w:pPr>
        <w:pStyle w:val="ListParagraph"/>
        <w:numPr>
          <w:ilvl w:val="0"/>
          <w:numId w:val="10"/>
        </w:numPr>
        <w:rPr>
          <w:rFonts w:eastAsiaTheme="majorEastAsia" w:cstheme="minorHAnsi"/>
          <w:b/>
          <w:bCs/>
          <w:color w:val="2E74B5" w:themeColor="accent1" w:themeShade="BF"/>
          <w:sz w:val="26"/>
          <w:szCs w:val="26"/>
        </w:rPr>
      </w:pPr>
      <w:r w:rsidRPr="004A14AE">
        <w:rPr>
          <w:rFonts w:cstheme="minorHAnsi"/>
          <w:noProof/>
        </w:rPr>
        <w:drawing>
          <wp:anchor distT="0" distB="0" distL="114300" distR="114300" simplePos="0" relativeHeight="251632128" behindDoc="0" locked="0" layoutInCell="1" allowOverlap="1" wp14:anchorId="68B0A570" wp14:editId="6D80D29E">
            <wp:simplePos x="0" y="0"/>
            <wp:positionH relativeFrom="column">
              <wp:posOffset>3305175</wp:posOffset>
            </wp:positionH>
            <wp:positionV relativeFrom="paragraph">
              <wp:posOffset>69850</wp:posOffset>
            </wp:positionV>
            <wp:extent cx="2276475" cy="876300"/>
            <wp:effectExtent l="0" t="0" r="9525" b="0"/>
            <wp:wrapSquare wrapText="bothSides"/>
            <wp:docPr id="206021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876300"/>
                    </a:xfrm>
                    <a:prstGeom prst="rect">
                      <a:avLst/>
                    </a:prstGeom>
                    <a:noFill/>
                    <a:ln>
                      <a:noFill/>
                    </a:ln>
                  </pic:spPr>
                </pic:pic>
              </a:graphicData>
            </a:graphic>
          </wp:anchor>
        </w:drawing>
      </w:r>
      <w:r w:rsidR="00DB744C" w:rsidRPr="004A14AE">
        <w:rPr>
          <w:rFonts w:cstheme="minorHAnsi"/>
          <w:b/>
          <w:bCs/>
        </w:rPr>
        <w:t>Step Three</w:t>
      </w:r>
      <w:r w:rsidR="00DB744C" w:rsidRPr="004A14AE">
        <w:rPr>
          <w:rFonts w:cstheme="minorHAnsi"/>
          <w:b/>
          <w:bCs/>
        </w:rPr>
        <w:br/>
      </w:r>
      <w:r w:rsidRPr="004A14AE">
        <w:rPr>
          <w:rFonts w:cstheme="minorHAnsi"/>
        </w:rPr>
        <w:t>Open the Settings Menu on your android mobile device.</w:t>
      </w:r>
      <w:r w:rsidRPr="004A14AE">
        <w:rPr>
          <w:rFonts w:cstheme="minorHAnsi"/>
        </w:rPr>
        <w:br/>
      </w:r>
      <w:r w:rsidRPr="004A14AE">
        <w:rPr>
          <w:rFonts w:cstheme="minorHAnsi"/>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p>
    <w:p w14:paraId="2A54E063" w14:textId="202D1C94" w:rsidR="000E600F" w:rsidRPr="004A14AE" w:rsidRDefault="000E600F" w:rsidP="00DB744C">
      <w:pPr>
        <w:pStyle w:val="ListParagraph"/>
        <w:numPr>
          <w:ilvl w:val="0"/>
          <w:numId w:val="10"/>
        </w:numPr>
        <w:rPr>
          <w:rFonts w:eastAsiaTheme="majorEastAsia" w:cstheme="minorHAnsi"/>
          <w:b/>
          <w:bCs/>
          <w:color w:val="2E74B5" w:themeColor="accent1" w:themeShade="BF"/>
          <w:sz w:val="26"/>
          <w:szCs w:val="26"/>
        </w:rPr>
      </w:pPr>
      <w:r w:rsidRPr="004A14AE">
        <w:rPr>
          <w:rFonts w:cstheme="minorHAnsi"/>
          <w:noProof/>
        </w:rPr>
        <w:drawing>
          <wp:anchor distT="0" distB="0" distL="114300" distR="114300" simplePos="0" relativeHeight="251634176" behindDoc="0" locked="0" layoutInCell="1" allowOverlap="1" wp14:anchorId="5BC98E23" wp14:editId="2545EA0C">
            <wp:simplePos x="0" y="0"/>
            <wp:positionH relativeFrom="column">
              <wp:posOffset>3838575</wp:posOffset>
            </wp:positionH>
            <wp:positionV relativeFrom="paragraph">
              <wp:posOffset>165100</wp:posOffset>
            </wp:positionV>
            <wp:extent cx="1755775" cy="2047240"/>
            <wp:effectExtent l="0" t="0" r="0" b="0"/>
            <wp:wrapSquare wrapText="bothSides"/>
            <wp:docPr id="877885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5775" cy="204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4AE">
        <w:rPr>
          <w:rFonts w:cstheme="minorHAnsi"/>
          <w:b/>
          <w:bCs/>
        </w:rPr>
        <w:t>Step Four</w:t>
      </w:r>
      <w:r w:rsidRPr="004A14AE">
        <w:rPr>
          <w:rFonts w:cstheme="minorHAnsi"/>
          <w:b/>
          <w:bCs/>
        </w:rPr>
        <w:br/>
      </w:r>
      <w:r w:rsidRPr="004A14AE">
        <w:rPr>
          <w:rFonts w:cstheme="minorHAnsi"/>
        </w:rPr>
        <w:t>Navigate to Apps &amp; Notifications.</w:t>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b/>
          <w:bCs/>
        </w:rPr>
        <w:br/>
      </w:r>
      <w:r w:rsidRPr="004A14AE">
        <w:rPr>
          <w:rFonts w:cstheme="minorHAnsi"/>
          <w:b/>
          <w:bCs/>
        </w:rPr>
        <w:br/>
      </w:r>
      <w:r w:rsidRPr="004A14AE">
        <w:rPr>
          <w:rFonts w:cstheme="minorHAnsi"/>
          <w:b/>
          <w:bCs/>
        </w:rPr>
        <w:br/>
      </w:r>
      <w:r w:rsidRPr="004A14AE">
        <w:rPr>
          <w:rFonts w:cstheme="minorHAnsi"/>
          <w:b/>
          <w:bCs/>
        </w:rPr>
        <w:br/>
      </w:r>
      <w:r w:rsidRPr="004A14AE">
        <w:rPr>
          <w:rFonts w:cstheme="minorHAnsi"/>
          <w:b/>
          <w:bCs/>
        </w:rPr>
        <w:br/>
      </w:r>
      <w:r w:rsidRPr="004A14AE">
        <w:rPr>
          <w:rFonts w:cstheme="minorHAnsi"/>
          <w:b/>
          <w:bCs/>
        </w:rPr>
        <w:br/>
      </w:r>
      <w:r w:rsidRPr="004A14AE">
        <w:rPr>
          <w:rFonts w:cstheme="minorHAnsi"/>
          <w:b/>
          <w:bCs/>
        </w:rPr>
        <w:br/>
      </w:r>
      <w:r w:rsidRPr="004A14AE">
        <w:rPr>
          <w:rFonts w:cstheme="minorHAnsi"/>
          <w:b/>
          <w:bCs/>
        </w:rPr>
        <w:br/>
      </w:r>
      <w:r w:rsidRPr="004A14AE">
        <w:rPr>
          <w:rFonts w:cstheme="minorHAnsi"/>
          <w:b/>
          <w:bCs/>
        </w:rPr>
        <w:br/>
      </w:r>
      <w:r w:rsidRPr="004A14AE">
        <w:rPr>
          <w:rFonts w:cstheme="minorHAnsi"/>
          <w:b/>
          <w:bCs/>
        </w:rPr>
        <w:br/>
      </w:r>
    </w:p>
    <w:p w14:paraId="2FCC2F1E" w14:textId="405C58FE" w:rsidR="00D16890" w:rsidRPr="004A14AE" w:rsidRDefault="000E600F" w:rsidP="00DB744C">
      <w:pPr>
        <w:pStyle w:val="ListParagraph"/>
        <w:numPr>
          <w:ilvl w:val="0"/>
          <w:numId w:val="10"/>
        </w:numPr>
        <w:rPr>
          <w:rFonts w:eastAsiaTheme="majorEastAsia" w:cstheme="minorHAnsi"/>
          <w:b/>
          <w:bCs/>
          <w:color w:val="2E74B5" w:themeColor="accent1" w:themeShade="BF"/>
          <w:sz w:val="26"/>
          <w:szCs w:val="26"/>
        </w:rPr>
      </w:pPr>
      <w:r w:rsidRPr="004A14AE">
        <w:rPr>
          <w:rFonts w:cstheme="minorHAnsi"/>
          <w:b/>
          <w:bCs/>
          <w:noProof/>
        </w:rPr>
        <w:drawing>
          <wp:anchor distT="0" distB="0" distL="114300" distR="114300" simplePos="0" relativeHeight="251636224" behindDoc="0" locked="0" layoutInCell="1" allowOverlap="1" wp14:anchorId="4B396EC9" wp14:editId="217362E9">
            <wp:simplePos x="0" y="0"/>
            <wp:positionH relativeFrom="column">
              <wp:posOffset>3333750</wp:posOffset>
            </wp:positionH>
            <wp:positionV relativeFrom="paragraph">
              <wp:posOffset>114935</wp:posOffset>
            </wp:positionV>
            <wp:extent cx="2534920" cy="2181225"/>
            <wp:effectExtent l="0" t="0" r="0" b="9525"/>
            <wp:wrapSquare wrapText="bothSides"/>
            <wp:docPr id="36238379"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8379" name="Picture 3" descr="A screenshot of a 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4920" cy="2181225"/>
                    </a:xfrm>
                    <a:prstGeom prst="rect">
                      <a:avLst/>
                    </a:prstGeom>
                    <a:noFill/>
                    <a:ln>
                      <a:noFill/>
                    </a:ln>
                  </pic:spPr>
                </pic:pic>
              </a:graphicData>
            </a:graphic>
          </wp:anchor>
        </w:drawing>
      </w:r>
      <w:r w:rsidRPr="004A14AE">
        <w:rPr>
          <w:rFonts w:cstheme="minorHAnsi"/>
          <w:b/>
          <w:bCs/>
          <w:noProof/>
        </w:rPr>
        <w:t>Step Five</w:t>
      </w:r>
      <w:r w:rsidRPr="004A14AE">
        <w:rPr>
          <w:rFonts w:cstheme="minorHAnsi"/>
          <w:noProof/>
        </w:rPr>
        <w:br/>
        <w:t>Navigate to Special App Access.</w:t>
      </w:r>
      <w:r w:rsidRPr="004A14AE">
        <w:rPr>
          <w:rFonts w:cstheme="minorHAnsi"/>
          <w:b/>
          <w:bCs/>
        </w:rPr>
        <w:t xml:space="preserve"> </w:t>
      </w:r>
      <w:r w:rsidR="00DB744C" w:rsidRPr="004A14AE">
        <w:rPr>
          <w:rFonts w:cstheme="minorHAnsi"/>
          <w:b/>
          <w:bCs/>
        </w:rPr>
        <w:br/>
      </w:r>
      <w:ins w:id="6" w:author="Sean Fowers" w:date="2023-10-16T14:56:00Z">
        <w:r w:rsidR="00A70EE8" w:rsidRPr="004A14AE">
          <w:rPr>
            <w:rFonts w:cstheme="minorHAnsi"/>
            <w:b/>
            <w:bCs/>
          </w:rPr>
          <w:br w:type="page"/>
        </w:r>
      </w:ins>
    </w:p>
    <w:p w14:paraId="1BAC9D6D" w14:textId="26F9CD34" w:rsidR="000E600F" w:rsidRPr="004A14AE" w:rsidRDefault="000E600F" w:rsidP="000E600F">
      <w:pPr>
        <w:pStyle w:val="ListParagraph"/>
        <w:numPr>
          <w:ilvl w:val="0"/>
          <w:numId w:val="10"/>
        </w:numPr>
        <w:rPr>
          <w:rFonts w:eastAsiaTheme="majorEastAsia" w:cstheme="minorHAnsi"/>
          <w:b/>
          <w:bCs/>
          <w:color w:val="2E74B5" w:themeColor="accent1" w:themeShade="BF"/>
          <w:sz w:val="26"/>
          <w:szCs w:val="26"/>
        </w:rPr>
      </w:pPr>
      <w:r w:rsidRPr="004A14AE">
        <w:rPr>
          <w:rFonts w:eastAsiaTheme="majorEastAsia" w:cstheme="minorHAnsi"/>
          <w:b/>
          <w:bCs/>
          <w:noProof/>
          <w:color w:val="2E74B5" w:themeColor="accent1" w:themeShade="BF"/>
          <w:sz w:val="26"/>
          <w:szCs w:val="26"/>
        </w:rPr>
        <w:lastRenderedPageBreak/>
        <w:drawing>
          <wp:anchor distT="0" distB="0" distL="114300" distR="114300" simplePos="0" relativeHeight="251638272" behindDoc="0" locked="0" layoutInCell="1" allowOverlap="1" wp14:anchorId="7405CC2B" wp14:editId="21C60F7B">
            <wp:simplePos x="0" y="0"/>
            <wp:positionH relativeFrom="column">
              <wp:posOffset>4133850</wp:posOffset>
            </wp:positionH>
            <wp:positionV relativeFrom="paragraph">
              <wp:posOffset>37465</wp:posOffset>
            </wp:positionV>
            <wp:extent cx="1520190" cy="2383790"/>
            <wp:effectExtent l="0" t="0" r="3810" b="0"/>
            <wp:wrapSquare wrapText="bothSides"/>
            <wp:docPr id="38956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0190" cy="2383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4AE">
        <w:rPr>
          <w:rFonts w:cstheme="minorHAnsi"/>
          <w:b/>
          <w:bCs/>
        </w:rPr>
        <w:t>Step Six</w:t>
      </w:r>
      <w:r w:rsidRPr="004A14AE">
        <w:rPr>
          <w:rFonts w:eastAsiaTheme="majorEastAsia" w:cstheme="minorHAnsi"/>
          <w:b/>
          <w:bCs/>
          <w:color w:val="2E74B5" w:themeColor="accent1" w:themeShade="BF"/>
          <w:sz w:val="26"/>
          <w:szCs w:val="26"/>
        </w:rPr>
        <w:t xml:space="preserve"> </w:t>
      </w:r>
      <w:r w:rsidRPr="004A14AE">
        <w:rPr>
          <w:rFonts w:eastAsiaTheme="majorEastAsia" w:cstheme="minorHAnsi"/>
          <w:b/>
          <w:bCs/>
          <w:color w:val="2E74B5" w:themeColor="accent1" w:themeShade="BF"/>
          <w:sz w:val="26"/>
          <w:szCs w:val="26"/>
        </w:rPr>
        <w:br/>
      </w:r>
      <w:r w:rsidRPr="004A14AE">
        <w:rPr>
          <w:rFonts w:cstheme="minorHAnsi"/>
        </w:rPr>
        <w:t>Navigate to “Install Unknown Apps”.</w:t>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p>
    <w:p w14:paraId="7F668C11" w14:textId="61E7D629" w:rsidR="000E600F" w:rsidRPr="004A14AE" w:rsidRDefault="000E600F" w:rsidP="000E600F">
      <w:pPr>
        <w:pStyle w:val="ListParagraph"/>
        <w:numPr>
          <w:ilvl w:val="0"/>
          <w:numId w:val="10"/>
        </w:numPr>
        <w:rPr>
          <w:rFonts w:eastAsiaTheme="majorEastAsia" w:cstheme="minorHAnsi"/>
          <w:b/>
          <w:bCs/>
          <w:color w:val="2E74B5" w:themeColor="accent1" w:themeShade="BF"/>
          <w:sz w:val="26"/>
          <w:szCs w:val="26"/>
        </w:rPr>
      </w:pPr>
      <w:r w:rsidRPr="004A14AE">
        <w:rPr>
          <w:rFonts w:eastAsiaTheme="majorEastAsia" w:cstheme="minorHAnsi"/>
          <w:b/>
          <w:bCs/>
          <w:noProof/>
          <w:color w:val="2E74B5" w:themeColor="accent1" w:themeShade="BF"/>
          <w:sz w:val="26"/>
          <w:szCs w:val="26"/>
        </w:rPr>
        <w:drawing>
          <wp:anchor distT="0" distB="0" distL="114300" distR="114300" simplePos="0" relativeHeight="251640320" behindDoc="0" locked="0" layoutInCell="1" allowOverlap="1" wp14:anchorId="2D049E9F" wp14:editId="59D68D0C">
            <wp:simplePos x="0" y="0"/>
            <wp:positionH relativeFrom="column">
              <wp:posOffset>3909060</wp:posOffset>
            </wp:positionH>
            <wp:positionV relativeFrom="paragraph">
              <wp:posOffset>302895</wp:posOffset>
            </wp:positionV>
            <wp:extent cx="1722120" cy="1895475"/>
            <wp:effectExtent l="0" t="0" r="0" b="9525"/>
            <wp:wrapSquare wrapText="bothSides"/>
            <wp:docPr id="1481697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12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14AE">
        <w:rPr>
          <w:rFonts w:cstheme="minorHAnsi"/>
          <w:b/>
          <w:bCs/>
        </w:rPr>
        <w:t>Step Seven</w:t>
      </w:r>
      <w:r w:rsidRPr="004A14AE">
        <w:rPr>
          <w:rFonts w:eastAsiaTheme="majorEastAsia" w:cstheme="minorHAnsi"/>
          <w:b/>
          <w:bCs/>
          <w:color w:val="2E74B5" w:themeColor="accent1" w:themeShade="BF"/>
          <w:sz w:val="26"/>
          <w:szCs w:val="26"/>
        </w:rPr>
        <w:br/>
      </w:r>
      <w:r w:rsidRPr="004A14AE">
        <w:rPr>
          <w:rFonts w:cstheme="minorHAnsi"/>
        </w:rPr>
        <w:t>Navigate to files or another applicable app (Such as the browser you downloaded the file from).</w:t>
      </w:r>
      <w:r w:rsidRPr="004A14AE">
        <w:rPr>
          <w:rFonts w:cstheme="minorHAnsi"/>
        </w:rPr>
        <w:br/>
      </w:r>
      <w:r w:rsidRPr="004A14AE">
        <w:rPr>
          <w:rFonts w:cstheme="minorHAnsi"/>
        </w:rPr>
        <w:br/>
      </w:r>
      <w:r w:rsidRPr="004A14AE">
        <w:rPr>
          <w:rFonts w:cstheme="minorHAnsi"/>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r w:rsidRPr="004A14AE">
        <w:rPr>
          <w:rFonts w:eastAsiaTheme="majorEastAsia" w:cstheme="minorHAnsi"/>
          <w:b/>
          <w:bCs/>
          <w:color w:val="2E74B5" w:themeColor="accent1" w:themeShade="BF"/>
          <w:sz w:val="26"/>
          <w:szCs w:val="26"/>
        </w:rPr>
        <w:br/>
      </w:r>
    </w:p>
    <w:p w14:paraId="75A0BE45" w14:textId="0CC41206" w:rsidR="000E600F" w:rsidRPr="004A14AE" w:rsidRDefault="000E600F" w:rsidP="000E600F">
      <w:pPr>
        <w:pStyle w:val="ListParagraph"/>
        <w:numPr>
          <w:ilvl w:val="0"/>
          <w:numId w:val="10"/>
        </w:numPr>
        <w:rPr>
          <w:rFonts w:eastAsiaTheme="majorEastAsia" w:cstheme="minorHAnsi"/>
          <w:b/>
          <w:bCs/>
          <w:color w:val="2E74B5" w:themeColor="accent1" w:themeShade="BF"/>
          <w:sz w:val="26"/>
          <w:szCs w:val="26"/>
        </w:rPr>
      </w:pPr>
      <w:r w:rsidRPr="004A14AE">
        <w:rPr>
          <w:rFonts w:cstheme="minorHAnsi"/>
          <w:b/>
          <w:bCs/>
          <w:noProof/>
        </w:rPr>
        <w:drawing>
          <wp:anchor distT="0" distB="0" distL="114300" distR="114300" simplePos="0" relativeHeight="251642368" behindDoc="0" locked="0" layoutInCell="1" allowOverlap="1" wp14:anchorId="50C0B6A1" wp14:editId="0FC67A66">
            <wp:simplePos x="0" y="0"/>
            <wp:positionH relativeFrom="column">
              <wp:posOffset>2733675</wp:posOffset>
            </wp:positionH>
            <wp:positionV relativeFrom="paragraph">
              <wp:posOffset>7620</wp:posOffset>
            </wp:positionV>
            <wp:extent cx="3465195" cy="1638300"/>
            <wp:effectExtent l="0" t="0" r="1905" b="0"/>
            <wp:wrapSquare wrapText="bothSides"/>
            <wp:docPr id="2004395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5195" cy="1638300"/>
                    </a:xfrm>
                    <a:prstGeom prst="rect">
                      <a:avLst/>
                    </a:prstGeom>
                    <a:noFill/>
                    <a:ln>
                      <a:noFill/>
                    </a:ln>
                  </pic:spPr>
                </pic:pic>
              </a:graphicData>
            </a:graphic>
          </wp:anchor>
        </w:drawing>
      </w:r>
      <w:r w:rsidRPr="004A14AE">
        <w:rPr>
          <w:rFonts w:cstheme="minorHAnsi"/>
          <w:b/>
          <w:bCs/>
        </w:rPr>
        <w:t>Step Eight</w:t>
      </w:r>
      <w:r w:rsidRPr="004A14AE">
        <w:rPr>
          <w:rFonts w:cstheme="minorHAnsi"/>
        </w:rPr>
        <w:br/>
        <w:t>Tap “Allow from this source”</w:t>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r w:rsidRPr="004A14AE">
        <w:rPr>
          <w:rFonts w:cstheme="minorHAnsi"/>
        </w:rPr>
        <w:br/>
      </w:r>
    </w:p>
    <w:p w14:paraId="0E35840B" w14:textId="4DEC61BA" w:rsidR="004A14AE" w:rsidRPr="004A14AE" w:rsidRDefault="004A14AE" w:rsidP="004A14AE">
      <w:pPr>
        <w:pStyle w:val="ListParagraph"/>
        <w:numPr>
          <w:ilvl w:val="0"/>
          <w:numId w:val="10"/>
        </w:numPr>
        <w:rPr>
          <w:rFonts w:eastAsiaTheme="majorEastAsia" w:cstheme="minorHAnsi"/>
          <w:b/>
          <w:bCs/>
          <w:color w:val="2E74B5" w:themeColor="accent1" w:themeShade="BF"/>
          <w:sz w:val="26"/>
          <w:szCs w:val="26"/>
        </w:rPr>
      </w:pPr>
      <w:r w:rsidRPr="004A14AE">
        <w:rPr>
          <w:rFonts w:cstheme="minorHAnsi"/>
          <w:b/>
          <w:bCs/>
        </w:rPr>
        <w:lastRenderedPageBreak/>
        <w:t>Step Nine</w:t>
      </w:r>
      <w:r w:rsidRPr="004A14AE">
        <w:rPr>
          <w:rFonts w:cstheme="minorHAnsi"/>
        </w:rPr>
        <w:br/>
        <w:t>Find your downloaded APK file in your android files (or tap it if it’s listed in your notifications)</w:t>
      </w:r>
      <w:r>
        <w:rPr>
          <w:rFonts w:cstheme="minorHAnsi"/>
        </w:rPr>
        <w:t xml:space="preserve"> and open it / tap it.</w:t>
      </w:r>
      <w:r>
        <w:rPr>
          <w:rFonts w:cstheme="minorHAnsi"/>
        </w:rPr>
        <w:br/>
      </w:r>
    </w:p>
    <w:p w14:paraId="158D2C14" w14:textId="1AC85013" w:rsidR="004A14AE" w:rsidRPr="004A14AE" w:rsidRDefault="004A14AE" w:rsidP="004A14AE">
      <w:pPr>
        <w:pStyle w:val="ListParagraph"/>
        <w:numPr>
          <w:ilvl w:val="0"/>
          <w:numId w:val="10"/>
        </w:numPr>
        <w:rPr>
          <w:rFonts w:eastAsiaTheme="majorEastAsia" w:cstheme="minorHAnsi"/>
          <w:b/>
          <w:bCs/>
          <w:color w:val="2E74B5" w:themeColor="accent1" w:themeShade="BF"/>
          <w:sz w:val="26"/>
          <w:szCs w:val="26"/>
        </w:rPr>
      </w:pPr>
      <w:r>
        <w:rPr>
          <w:rFonts w:cstheme="minorHAnsi"/>
          <w:b/>
          <w:bCs/>
          <w:noProof/>
        </w:rPr>
        <w:drawing>
          <wp:anchor distT="0" distB="0" distL="114300" distR="114300" simplePos="0" relativeHeight="251644416" behindDoc="0" locked="0" layoutInCell="1" allowOverlap="1" wp14:anchorId="33F0D296" wp14:editId="6902B968">
            <wp:simplePos x="0" y="0"/>
            <wp:positionH relativeFrom="column">
              <wp:posOffset>2924175</wp:posOffset>
            </wp:positionH>
            <wp:positionV relativeFrom="paragraph">
              <wp:posOffset>244475</wp:posOffset>
            </wp:positionV>
            <wp:extent cx="3448050" cy="1619250"/>
            <wp:effectExtent l="0" t="0" r="0" b="0"/>
            <wp:wrapSquare wrapText="bothSides"/>
            <wp:docPr id="10373428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8050" cy="1619250"/>
                    </a:xfrm>
                    <a:prstGeom prst="rect">
                      <a:avLst/>
                    </a:prstGeom>
                    <a:noFill/>
                    <a:ln>
                      <a:noFill/>
                    </a:ln>
                  </pic:spPr>
                </pic:pic>
              </a:graphicData>
            </a:graphic>
          </wp:anchor>
        </w:drawing>
      </w:r>
      <w:r>
        <w:rPr>
          <w:rFonts w:cstheme="minorHAnsi"/>
          <w:b/>
          <w:bCs/>
        </w:rPr>
        <w:t xml:space="preserve"> Step Ten</w:t>
      </w:r>
      <w:r>
        <w:rPr>
          <w:rFonts w:cstheme="minorHAnsi"/>
          <w:b/>
          <w:bCs/>
        </w:rPr>
        <w:br/>
      </w:r>
      <w:r w:rsidRPr="004A14AE">
        <w:rPr>
          <w:rFonts w:cstheme="minorHAnsi"/>
        </w:rPr>
        <w:t>Install the application.</w:t>
      </w:r>
      <w:r>
        <w:rPr>
          <w:rFonts w:cstheme="minorHAnsi"/>
        </w:rPr>
        <w:br/>
        <w:t>If a warning screen appears, tap the text “Install Anyway” to then find the install button.</w:t>
      </w:r>
      <w:r>
        <w:rPr>
          <w:rFonts w:cstheme="minorHAnsi"/>
        </w:rPr>
        <w:br/>
      </w:r>
      <w:r>
        <w:rPr>
          <w:rFonts w:cstheme="minorHAnsi"/>
        </w:rPr>
        <w:br/>
      </w:r>
      <w:r>
        <w:rPr>
          <w:rFonts w:cstheme="minorHAnsi"/>
        </w:rPr>
        <w:br/>
      </w:r>
      <w:r>
        <w:rPr>
          <w:rFonts w:cstheme="minorHAnsi"/>
        </w:rPr>
        <w:br/>
      </w:r>
    </w:p>
    <w:p w14:paraId="5A80EB29" w14:textId="1C5BE9D7" w:rsidR="004A14AE" w:rsidRPr="004A14AE" w:rsidRDefault="004A14AE" w:rsidP="004A14AE">
      <w:pPr>
        <w:pStyle w:val="ListParagraph"/>
        <w:numPr>
          <w:ilvl w:val="0"/>
          <w:numId w:val="10"/>
        </w:numPr>
        <w:rPr>
          <w:rFonts w:eastAsiaTheme="majorEastAsia" w:cstheme="minorHAnsi"/>
          <w:b/>
          <w:bCs/>
          <w:color w:val="2E74B5" w:themeColor="accent1" w:themeShade="BF"/>
          <w:sz w:val="26"/>
          <w:szCs w:val="26"/>
        </w:rPr>
      </w:pPr>
      <w:r>
        <w:rPr>
          <w:rFonts w:cstheme="minorHAnsi"/>
          <w:b/>
          <w:bCs/>
          <w:noProof/>
        </w:rPr>
        <w:t>Step Eleven</w:t>
      </w:r>
      <w:r>
        <w:rPr>
          <w:rFonts w:cstheme="minorHAnsi"/>
          <w:b/>
          <w:bCs/>
          <w:noProof/>
        </w:rPr>
        <w:br/>
      </w:r>
      <w:r w:rsidR="009B72D3">
        <w:rPr>
          <w:rFonts w:cstheme="minorHAnsi"/>
          <w:noProof/>
        </w:rPr>
        <w:t xml:space="preserve">You’re done! </w:t>
      </w:r>
      <w:r w:rsidRPr="004A14AE">
        <w:rPr>
          <w:rFonts w:cstheme="minorHAnsi"/>
          <w:noProof/>
        </w:rPr>
        <w:t>Open the app.</w:t>
      </w:r>
    </w:p>
    <w:p w14:paraId="31049682" w14:textId="4DAD755E" w:rsidR="009B72D3" w:rsidRDefault="000E600F" w:rsidP="00606E48">
      <w:pPr>
        <w:pStyle w:val="Heading1"/>
      </w:pPr>
      <w:r w:rsidRPr="004A14AE">
        <w:br w:type="page"/>
      </w:r>
      <w:bookmarkStart w:id="7" w:name="_Toc148369536"/>
      <w:r w:rsidR="00571E83">
        <w:rPr>
          <w:noProof/>
        </w:rPr>
        <w:lastRenderedPageBreak/>
        <w:drawing>
          <wp:anchor distT="0" distB="0" distL="114300" distR="114300" simplePos="0" relativeHeight="251651584" behindDoc="0" locked="0" layoutInCell="1" allowOverlap="1" wp14:anchorId="676C984F" wp14:editId="0756D5F2">
            <wp:simplePos x="0" y="0"/>
            <wp:positionH relativeFrom="column">
              <wp:posOffset>4076700</wp:posOffset>
            </wp:positionH>
            <wp:positionV relativeFrom="paragraph">
              <wp:posOffset>95250</wp:posOffset>
            </wp:positionV>
            <wp:extent cx="2228850" cy="2353945"/>
            <wp:effectExtent l="0" t="0" r="0" b="8255"/>
            <wp:wrapSquare wrapText="bothSides"/>
            <wp:docPr id="7603851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8850" cy="2353945"/>
                    </a:xfrm>
                    <a:prstGeom prst="rect">
                      <a:avLst/>
                    </a:prstGeom>
                    <a:noFill/>
                    <a:ln>
                      <a:noFill/>
                    </a:ln>
                  </pic:spPr>
                </pic:pic>
              </a:graphicData>
            </a:graphic>
          </wp:anchor>
        </w:drawing>
      </w:r>
      <w:r w:rsidR="009B72D3">
        <w:t>Initial Setup</w:t>
      </w:r>
      <w:bookmarkEnd w:id="7"/>
    </w:p>
    <w:p w14:paraId="0539045D" w14:textId="77777777" w:rsidR="007C54E4" w:rsidRDefault="007C54E4" w:rsidP="009B72D3"/>
    <w:p w14:paraId="5B04BAA9" w14:textId="4891AE60" w:rsidR="007C54E4" w:rsidRDefault="007C54E4" w:rsidP="00571E83">
      <w:pPr>
        <w:pStyle w:val="Heading3"/>
      </w:pPr>
      <w:bookmarkStart w:id="8" w:name="_Toc148369537"/>
      <w:r>
        <w:t>Adding Exercises to a List of Exercises</w:t>
      </w:r>
      <w:bookmarkEnd w:id="8"/>
    </w:p>
    <w:p w14:paraId="70C14774" w14:textId="77777777" w:rsidR="00571E83" w:rsidRPr="00571E83" w:rsidRDefault="00571E83" w:rsidP="00571E83"/>
    <w:p w14:paraId="5FBF5CA7" w14:textId="77777777" w:rsidR="00571E83" w:rsidRDefault="00571E83" w:rsidP="009B72D3">
      <w:r>
        <w:t xml:space="preserve">Navigate to the Settings Screen. </w:t>
      </w:r>
    </w:p>
    <w:p w14:paraId="312DF34D" w14:textId="77777777" w:rsidR="00571E83" w:rsidRDefault="00571E83" w:rsidP="009B72D3"/>
    <w:p w14:paraId="687C9C00" w14:textId="77777777" w:rsidR="00571E83" w:rsidRDefault="00571E83" w:rsidP="009B72D3"/>
    <w:p w14:paraId="45CDE6BB" w14:textId="77777777" w:rsidR="00571E83" w:rsidRDefault="00571E83" w:rsidP="009B72D3"/>
    <w:p w14:paraId="7786603A" w14:textId="77777777" w:rsidR="00571E83" w:rsidRDefault="00571E83" w:rsidP="009B72D3"/>
    <w:p w14:paraId="543343B2" w14:textId="77777777" w:rsidR="00571E83" w:rsidRDefault="00571E83" w:rsidP="009B72D3"/>
    <w:p w14:paraId="606D2725" w14:textId="79267A6B" w:rsidR="007C54E4" w:rsidRDefault="00571E83" w:rsidP="009B72D3">
      <w:r>
        <w:t>Find the “Add Exercise” button. Type in an exercise name and press the “Add Exercise” button.</w:t>
      </w:r>
      <w:r>
        <w:br/>
        <w:t>This will add the new exercise to the exercise list (displayed beneath this) which makes the exercise available for selection when editing exercises.</w:t>
      </w:r>
    </w:p>
    <w:p w14:paraId="48D7A74F" w14:textId="5D10EBEA" w:rsidR="00571E83" w:rsidRDefault="00571E83" w:rsidP="009B72D3">
      <w:r>
        <w:rPr>
          <w:noProof/>
        </w:rPr>
        <w:drawing>
          <wp:anchor distT="0" distB="0" distL="114300" distR="114300" simplePos="0" relativeHeight="251646464" behindDoc="0" locked="0" layoutInCell="1" allowOverlap="1" wp14:anchorId="5E904C2B" wp14:editId="782A3C43">
            <wp:simplePos x="0" y="0"/>
            <wp:positionH relativeFrom="column">
              <wp:posOffset>2733675</wp:posOffset>
            </wp:positionH>
            <wp:positionV relativeFrom="paragraph">
              <wp:posOffset>1905</wp:posOffset>
            </wp:positionV>
            <wp:extent cx="3695700" cy="1619250"/>
            <wp:effectExtent l="0" t="0" r="0" b="0"/>
            <wp:wrapSquare wrapText="bothSides"/>
            <wp:docPr id="10594824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95700" cy="1619250"/>
                    </a:xfrm>
                    <a:prstGeom prst="rect">
                      <a:avLst/>
                    </a:prstGeom>
                    <a:noFill/>
                    <a:ln>
                      <a:noFill/>
                    </a:ln>
                  </pic:spPr>
                </pic:pic>
              </a:graphicData>
            </a:graphic>
          </wp:anchor>
        </w:drawing>
      </w:r>
    </w:p>
    <w:p w14:paraId="1CEDB948" w14:textId="3243C73A" w:rsidR="00571E83" w:rsidRDefault="00571E83" w:rsidP="009B72D3"/>
    <w:p w14:paraId="7FFB4574" w14:textId="1CBEC178" w:rsidR="00571E83" w:rsidRDefault="00571E83">
      <w:r>
        <w:br w:type="page"/>
      </w:r>
    </w:p>
    <w:p w14:paraId="510DA3F2" w14:textId="177C36CB" w:rsidR="007C54E4" w:rsidRDefault="007C54E4" w:rsidP="00571E83">
      <w:pPr>
        <w:pStyle w:val="Heading3"/>
      </w:pPr>
      <w:bookmarkStart w:id="9" w:name="_Toc148369538"/>
      <w:r>
        <w:lastRenderedPageBreak/>
        <w:t>Adding a Patient</w:t>
      </w:r>
      <w:bookmarkEnd w:id="9"/>
    </w:p>
    <w:p w14:paraId="601F02E9" w14:textId="77777777" w:rsidR="00571E83" w:rsidRDefault="00571E83" w:rsidP="009B72D3"/>
    <w:p w14:paraId="1891DF55" w14:textId="547590F0" w:rsidR="007C54E4" w:rsidRDefault="00571E83" w:rsidP="009B72D3">
      <w:r>
        <w:rPr>
          <w:noProof/>
        </w:rPr>
        <w:drawing>
          <wp:anchor distT="0" distB="0" distL="114300" distR="114300" simplePos="0" relativeHeight="251648512" behindDoc="0" locked="0" layoutInCell="1" allowOverlap="1" wp14:anchorId="48AEBE3B" wp14:editId="6D1C77BB">
            <wp:simplePos x="0" y="0"/>
            <wp:positionH relativeFrom="column">
              <wp:posOffset>4181475</wp:posOffset>
            </wp:positionH>
            <wp:positionV relativeFrom="paragraph">
              <wp:posOffset>12700</wp:posOffset>
            </wp:positionV>
            <wp:extent cx="1943100" cy="2263775"/>
            <wp:effectExtent l="0" t="0" r="0" b="3175"/>
            <wp:wrapSquare wrapText="bothSides"/>
            <wp:docPr id="18780505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43100" cy="2263775"/>
                    </a:xfrm>
                    <a:prstGeom prst="rect">
                      <a:avLst/>
                    </a:prstGeom>
                    <a:noFill/>
                    <a:ln>
                      <a:noFill/>
                    </a:ln>
                  </pic:spPr>
                </pic:pic>
              </a:graphicData>
            </a:graphic>
            <wp14:sizeRelH relativeFrom="margin">
              <wp14:pctWidth>0</wp14:pctWidth>
            </wp14:sizeRelH>
            <wp14:sizeRelV relativeFrom="margin">
              <wp14:pctHeight>0</wp14:pctHeight>
            </wp14:sizeRelV>
          </wp:anchor>
        </w:drawing>
      </w:r>
      <w:r>
        <w:t>Navigate to the Patient Records Screen.</w:t>
      </w:r>
    </w:p>
    <w:p w14:paraId="497BB80A" w14:textId="77777777" w:rsidR="00571E83" w:rsidRDefault="00571E83" w:rsidP="009B72D3"/>
    <w:p w14:paraId="60338FE3" w14:textId="77777777" w:rsidR="00571E83" w:rsidRDefault="00571E83" w:rsidP="009B72D3"/>
    <w:p w14:paraId="3DF2C30A" w14:textId="77777777" w:rsidR="00571E83" w:rsidRDefault="00571E83" w:rsidP="009B72D3"/>
    <w:p w14:paraId="6809C710" w14:textId="77777777" w:rsidR="00571E83" w:rsidRDefault="00571E83" w:rsidP="009B72D3"/>
    <w:p w14:paraId="160EDE69" w14:textId="77777777" w:rsidR="00571E83" w:rsidRDefault="00571E83" w:rsidP="009B72D3"/>
    <w:p w14:paraId="194914A9" w14:textId="77777777" w:rsidR="00571E83" w:rsidRDefault="00571E83" w:rsidP="009B72D3"/>
    <w:p w14:paraId="5BA76966" w14:textId="77777777" w:rsidR="00571E83" w:rsidRDefault="00571E83" w:rsidP="009B72D3"/>
    <w:p w14:paraId="0B9CFD80" w14:textId="4D1BB843" w:rsidR="00571E83" w:rsidRDefault="00571E83" w:rsidP="009B72D3">
      <w:r>
        <w:rPr>
          <w:noProof/>
        </w:rPr>
        <w:drawing>
          <wp:anchor distT="0" distB="0" distL="114300" distR="114300" simplePos="0" relativeHeight="251653632" behindDoc="0" locked="0" layoutInCell="1" allowOverlap="1" wp14:anchorId="255C38AE" wp14:editId="14BB363D">
            <wp:simplePos x="0" y="0"/>
            <wp:positionH relativeFrom="margin">
              <wp:posOffset>3343275</wp:posOffset>
            </wp:positionH>
            <wp:positionV relativeFrom="paragraph">
              <wp:posOffset>238760</wp:posOffset>
            </wp:positionV>
            <wp:extent cx="2852420" cy="1781175"/>
            <wp:effectExtent l="0" t="0" r="5080" b="9525"/>
            <wp:wrapSquare wrapText="bothSides"/>
            <wp:docPr id="13032857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242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4B6E8" w14:textId="63130311" w:rsidR="00571E83" w:rsidRDefault="00571E83" w:rsidP="009B72D3">
      <w:r>
        <w:t>Find the “New Patient” Button and tap it.</w:t>
      </w:r>
    </w:p>
    <w:p w14:paraId="08E45242" w14:textId="6460FA00" w:rsidR="00571E83" w:rsidRDefault="00571E83"/>
    <w:p w14:paraId="1258DAE6" w14:textId="77777777" w:rsidR="00571E83" w:rsidRDefault="00571E83"/>
    <w:p w14:paraId="25D424B7" w14:textId="77777777" w:rsidR="00571E83" w:rsidRDefault="00571E83"/>
    <w:p w14:paraId="1BC80C93" w14:textId="3D5C7834" w:rsidR="00571E83" w:rsidRDefault="00571E83"/>
    <w:p w14:paraId="15B12C41" w14:textId="6075A6BA" w:rsidR="00571E83" w:rsidRDefault="00571E83"/>
    <w:p w14:paraId="730D4093" w14:textId="2F6380F5" w:rsidR="00571E83" w:rsidRDefault="00571E83"/>
    <w:p w14:paraId="03DA41BD" w14:textId="2C92FB2B" w:rsidR="00571E83" w:rsidRDefault="00571E83">
      <w:r>
        <w:rPr>
          <w:noProof/>
        </w:rPr>
        <w:drawing>
          <wp:anchor distT="0" distB="0" distL="114300" distR="114300" simplePos="0" relativeHeight="251655680" behindDoc="0" locked="0" layoutInCell="1" allowOverlap="1" wp14:anchorId="6BF48F08" wp14:editId="3ED88D8D">
            <wp:simplePos x="0" y="0"/>
            <wp:positionH relativeFrom="margin">
              <wp:posOffset>3257550</wp:posOffset>
            </wp:positionH>
            <wp:positionV relativeFrom="paragraph">
              <wp:posOffset>20320</wp:posOffset>
            </wp:positionV>
            <wp:extent cx="2790825" cy="2212340"/>
            <wp:effectExtent l="0" t="0" r="9525" b="0"/>
            <wp:wrapSquare wrapText="bothSides"/>
            <wp:docPr id="1080141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0825" cy="2212340"/>
                    </a:xfrm>
                    <a:prstGeom prst="rect">
                      <a:avLst/>
                    </a:prstGeom>
                    <a:noFill/>
                    <a:ln>
                      <a:noFill/>
                    </a:ln>
                  </pic:spPr>
                </pic:pic>
              </a:graphicData>
            </a:graphic>
          </wp:anchor>
        </w:drawing>
      </w:r>
      <w:r>
        <w:t>Type a name in and press the “Add New Patient” button. This adds a patient to our patient records and makes it accessible throughout the app.</w:t>
      </w:r>
    </w:p>
    <w:p w14:paraId="3506C09B" w14:textId="462A1BFB" w:rsidR="00571E83" w:rsidRDefault="00571E83">
      <w:r>
        <w:br w:type="page"/>
      </w:r>
    </w:p>
    <w:p w14:paraId="114A2879" w14:textId="36D30F85" w:rsidR="00571E83" w:rsidRDefault="0090588E" w:rsidP="00571E83">
      <w:pPr>
        <w:pStyle w:val="Heading3"/>
      </w:pPr>
      <w:bookmarkStart w:id="10" w:name="_Toc148369539"/>
      <w:r>
        <w:rPr>
          <w:noProof/>
        </w:rPr>
        <w:lastRenderedPageBreak/>
        <w:drawing>
          <wp:anchor distT="0" distB="0" distL="114300" distR="114300" simplePos="0" relativeHeight="251657728" behindDoc="0" locked="0" layoutInCell="1" allowOverlap="1" wp14:anchorId="506693AC" wp14:editId="116BF6FF">
            <wp:simplePos x="0" y="0"/>
            <wp:positionH relativeFrom="margin">
              <wp:posOffset>3381375</wp:posOffset>
            </wp:positionH>
            <wp:positionV relativeFrom="paragraph">
              <wp:posOffset>0</wp:posOffset>
            </wp:positionV>
            <wp:extent cx="2552700" cy="2629535"/>
            <wp:effectExtent l="0" t="0" r="0" b="0"/>
            <wp:wrapSquare wrapText="bothSides"/>
            <wp:docPr id="1956444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270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4E4">
        <w:t>Adding a Session</w:t>
      </w:r>
      <w:bookmarkEnd w:id="10"/>
    </w:p>
    <w:p w14:paraId="7426A56F" w14:textId="135B7638" w:rsidR="0090588E" w:rsidRDefault="00571E83" w:rsidP="009B72D3">
      <w:r>
        <w:t>Navigate to the New Session Screen.</w:t>
      </w:r>
    </w:p>
    <w:p w14:paraId="2E2B0A09" w14:textId="77777777" w:rsidR="0090588E" w:rsidRDefault="0090588E" w:rsidP="009B72D3"/>
    <w:p w14:paraId="04F01C41" w14:textId="77777777" w:rsidR="0090588E" w:rsidRDefault="0090588E" w:rsidP="009B72D3"/>
    <w:p w14:paraId="52AA9072" w14:textId="77777777" w:rsidR="0090588E" w:rsidRDefault="0090588E" w:rsidP="009B72D3"/>
    <w:p w14:paraId="2C1881DD" w14:textId="77777777" w:rsidR="0090588E" w:rsidRDefault="0090588E" w:rsidP="009B72D3"/>
    <w:p w14:paraId="3F4EE97E" w14:textId="77777777" w:rsidR="0090588E" w:rsidRDefault="0090588E" w:rsidP="009B72D3"/>
    <w:p w14:paraId="78A3C17F" w14:textId="77777777" w:rsidR="0090588E" w:rsidRDefault="0090588E" w:rsidP="009B72D3"/>
    <w:p w14:paraId="55AB78F4" w14:textId="27F98B68" w:rsidR="0090588E" w:rsidRDefault="0090588E" w:rsidP="009B72D3"/>
    <w:p w14:paraId="355B569B" w14:textId="2B65E70E" w:rsidR="0090588E" w:rsidRDefault="0090588E" w:rsidP="009B72D3">
      <w:r>
        <w:rPr>
          <w:noProof/>
        </w:rPr>
        <w:drawing>
          <wp:anchor distT="0" distB="0" distL="114300" distR="114300" simplePos="0" relativeHeight="251659776" behindDoc="0" locked="0" layoutInCell="1" allowOverlap="1" wp14:anchorId="08AC7AF8" wp14:editId="51DFCA97">
            <wp:simplePos x="0" y="0"/>
            <wp:positionH relativeFrom="margin">
              <wp:align>right</wp:align>
            </wp:positionH>
            <wp:positionV relativeFrom="paragraph">
              <wp:posOffset>190500</wp:posOffset>
            </wp:positionV>
            <wp:extent cx="2971800" cy="2635885"/>
            <wp:effectExtent l="0" t="0" r="0" b="0"/>
            <wp:wrapSquare wrapText="bothSides"/>
            <wp:docPr id="3272732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1800"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C6514" w14:textId="06CD354A" w:rsidR="0090588E" w:rsidRDefault="0090588E" w:rsidP="009B72D3">
      <w:r>
        <w:t>Find the Select a Patient Dropdown. Select your patient.</w:t>
      </w:r>
    </w:p>
    <w:p w14:paraId="2DE3D6F6" w14:textId="77777777" w:rsidR="0090588E" w:rsidRDefault="0090588E" w:rsidP="009B72D3"/>
    <w:p w14:paraId="44999F24" w14:textId="77777777" w:rsidR="0090588E" w:rsidRDefault="0090588E" w:rsidP="009B72D3"/>
    <w:p w14:paraId="0E198524" w14:textId="77777777" w:rsidR="0090588E" w:rsidRDefault="0090588E" w:rsidP="009B72D3"/>
    <w:p w14:paraId="45DB0E9C" w14:textId="77777777" w:rsidR="0090588E" w:rsidRDefault="0090588E" w:rsidP="009B72D3"/>
    <w:p w14:paraId="5C2B23E8" w14:textId="3CC86394" w:rsidR="0090588E" w:rsidRDefault="0090588E" w:rsidP="009B72D3"/>
    <w:p w14:paraId="2588783A" w14:textId="77777777" w:rsidR="0090588E" w:rsidRDefault="0090588E" w:rsidP="009B72D3"/>
    <w:p w14:paraId="64B03CA7" w14:textId="77777777" w:rsidR="0090588E" w:rsidRDefault="0090588E" w:rsidP="009B72D3"/>
    <w:p w14:paraId="07437817" w14:textId="77777777" w:rsidR="0090588E" w:rsidRDefault="0090588E" w:rsidP="009B72D3"/>
    <w:p w14:paraId="613BE47F" w14:textId="77777777" w:rsidR="0090588E" w:rsidRDefault="0090588E" w:rsidP="009B72D3"/>
    <w:p w14:paraId="638F7504" w14:textId="75F25FDD" w:rsidR="0090588E" w:rsidRDefault="0090588E" w:rsidP="009B72D3">
      <w:r>
        <w:rPr>
          <w:noProof/>
        </w:rPr>
        <w:drawing>
          <wp:anchor distT="0" distB="0" distL="114300" distR="114300" simplePos="0" relativeHeight="251661824" behindDoc="0" locked="0" layoutInCell="1" allowOverlap="1" wp14:anchorId="4BD85F37" wp14:editId="19D3152B">
            <wp:simplePos x="0" y="0"/>
            <wp:positionH relativeFrom="margin">
              <wp:posOffset>2781300</wp:posOffset>
            </wp:positionH>
            <wp:positionV relativeFrom="paragraph">
              <wp:posOffset>-385445</wp:posOffset>
            </wp:positionV>
            <wp:extent cx="3407410" cy="2800350"/>
            <wp:effectExtent l="0" t="0" r="2540" b="0"/>
            <wp:wrapSquare wrapText="bothSides"/>
            <wp:docPr id="18823983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98329"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0741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t>With your patient selected, find the “Select Session” button, and tap it.</w:t>
      </w:r>
    </w:p>
    <w:p w14:paraId="24325665" w14:textId="4FD7EE23" w:rsidR="0090588E" w:rsidRDefault="0090588E">
      <w:r>
        <w:br w:type="page"/>
      </w:r>
    </w:p>
    <w:p w14:paraId="3509F492" w14:textId="7C616617" w:rsidR="0090588E" w:rsidRDefault="0090588E" w:rsidP="009B72D3">
      <w:r>
        <w:rPr>
          <w:noProof/>
        </w:rPr>
        <w:lastRenderedPageBreak/>
        <w:drawing>
          <wp:anchor distT="0" distB="0" distL="114300" distR="114300" simplePos="0" relativeHeight="251663872" behindDoc="0" locked="0" layoutInCell="1" allowOverlap="1" wp14:anchorId="3296574C" wp14:editId="38907B33">
            <wp:simplePos x="0" y="0"/>
            <wp:positionH relativeFrom="column">
              <wp:posOffset>3095625</wp:posOffset>
            </wp:positionH>
            <wp:positionV relativeFrom="paragraph">
              <wp:posOffset>0</wp:posOffset>
            </wp:positionV>
            <wp:extent cx="3175000" cy="1671320"/>
            <wp:effectExtent l="0" t="0" r="6350" b="5080"/>
            <wp:wrapSquare wrapText="bothSides"/>
            <wp:docPr id="8797069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7500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r>
        <w:t>Select a session from the dropdown list or tap the “Add New Session” button to add a new session.</w:t>
      </w:r>
    </w:p>
    <w:p w14:paraId="08E08187" w14:textId="77777777" w:rsidR="0090588E" w:rsidRDefault="0090588E" w:rsidP="009B72D3"/>
    <w:p w14:paraId="52298540" w14:textId="77777777" w:rsidR="0090588E" w:rsidRDefault="0090588E" w:rsidP="009B72D3"/>
    <w:p w14:paraId="2F4B758D" w14:textId="77777777" w:rsidR="0090588E" w:rsidRDefault="0090588E" w:rsidP="009B72D3"/>
    <w:p w14:paraId="20A30D84" w14:textId="77777777" w:rsidR="0090588E" w:rsidRDefault="0090588E" w:rsidP="009B72D3"/>
    <w:p w14:paraId="00FA35E3" w14:textId="77777777" w:rsidR="0090588E" w:rsidRDefault="0090588E" w:rsidP="009B72D3"/>
    <w:p w14:paraId="74F8EF6D" w14:textId="27BB8E99" w:rsidR="0090588E" w:rsidRDefault="0090588E" w:rsidP="009B72D3">
      <w:r>
        <w:rPr>
          <w:noProof/>
        </w:rPr>
        <w:drawing>
          <wp:anchor distT="0" distB="0" distL="114300" distR="114300" simplePos="0" relativeHeight="251665920" behindDoc="0" locked="0" layoutInCell="1" allowOverlap="1" wp14:anchorId="7CCB87CB" wp14:editId="22127147">
            <wp:simplePos x="0" y="0"/>
            <wp:positionH relativeFrom="margin">
              <wp:posOffset>3114675</wp:posOffset>
            </wp:positionH>
            <wp:positionV relativeFrom="paragraph">
              <wp:posOffset>6985</wp:posOffset>
            </wp:positionV>
            <wp:extent cx="3067050" cy="2327910"/>
            <wp:effectExtent l="0" t="0" r="0" b="0"/>
            <wp:wrapSquare wrapText="bothSides"/>
            <wp:docPr id="16085029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6705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t>With a Session selected find the “Add Exercise” button. This will add a new exercise to your session.</w:t>
      </w:r>
    </w:p>
    <w:p w14:paraId="4DF9B3F4" w14:textId="615A4E35" w:rsidR="0090588E" w:rsidRDefault="0090588E">
      <w:r>
        <w:br w:type="page"/>
      </w:r>
    </w:p>
    <w:p w14:paraId="60774428" w14:textId="4049D861" w:rsidR="0090588E" w:rsidRDefault="0090588E" w:rsidP="009B72D3">
      <w:r>
        <w:rPr>
          <w:noProof/>
        </w:rPr>
        <w:lastRenderedPageBreak/>
        <w:drawing>
          <wp:anchor distT="0" distB="0" distL="114300" distR="114300" simplePos="0" relativeHeight="251667968" behindDoc="0" locked="0" layoutInCell="1" allowOverlap="1" wp14:anchorId="7C60C916" wp14:editId="7F7762B3">
            <wp:simplePos x="0" y="0"/>
            <wp:positionH relativeFrom="column">
              <wp:posOffset>4514850</wp:posOffset>
            </wp:positionH>
            <wp:positionV relativeFrom="paragraph">
              <wp:posOffset>0</wp:posOffset>
            </wp:positionV>
            <wp:extent cx="1513205" cy="3362325"/>
            <wp:effectExtent l="0" t="0" r="0" b="9525"/>
            <wp:wrapSquare wrapText="bothSides"/>
            <wp:docPr id="18512560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13205"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t>Editing Exercises.</w:t>
      </w:r>
    </w:p>
    <w:p w14:paraId="6C85077E" w14:textId="1F41DB7F" w:rsidR="0090588E" w:rsidRDefault="0090588E" w:rsidP="009B72D3">
      <w:r>
        <w:t>On the New Session screen, having selected a patient and a session, you’ll be given a list of exercises below. Add an exercise or tap an existing one to bring up the Repetitions Screen.</w:t>
      </w:r>
    </w:p>
    <w:p w14:paraId="70231771" w14:textId="13284EF9" w:rsidR="0090588E" w:rsidRDefault="0090588E" w:rsidP="009B72D3">
      <w:r>
        <w:br/>
      </w:r>
      <w:r>
        <w:br/>
      </w:r>
      <w:r>
        <w:br/>
      </w:r>
      <w:r>
        <w:br/>
      </w:r>
      <w:r>
        <w:br/>
      </w:r>
      <w:r>
        <w:br/>
      </w:r>
      <w:r>
        <w:br/>
      </w:r>
      <w:r>
        <w:br/>
      </w:r>
    </w:p>
    <w:p w14:paraId="753BFC91" w14:textId="77777777" w:rsidR="0090588E" w:rsidRDefault="0090588E" w:rsidP="009B72D3"/>
    <w:p w14:paraId="73B023F8" w14:textId="77777777" w:rsidR="0090588E" w:rsidRDefault="0090588E" w:rsidP="009B72D3"/>
    <w:p w14:paraId="6B650A48" w14:textId="77777777" w:rsidR="0090588E" w:rsidRDefault="0090588E" w:rsidP="009B72D3"/>
    <w:p w14:paraId="7399D047" w14:textId="77777777" w:rsidR="0090588E" w:rsidRDefault="0090588E" w:rsidP="009B72D3">
      <w:r>
        <w:rPr>
          <w:noProof/>
        </w:rPr>
        <w:drawing>
          <wp:anchor distT="0" distB="0" distL="114300" distR="114300" simplePos="0" relativeHeight="251670016" behindDoc="0" locked="0" layoutInCell="1" allowOverlap="1" wp14:anchorId="230D52F0" wp14:editId="670D2CAA">
            <wp:simplePos x="0" y="0"/>
            <wp:positionH relativeFrom="margin">
              <wp:align>right</wp:align>
            </wp:positionH>
            <wp:positionV relativeFrom="paragraph">
              <wp:posOffset>7620</wp:posOffset>
            </wp:positionV>
            <wp:extent cx="1624965" cy="3609975"/>
            <wp:effectExtent l="0" t="0" r="0" b="9525"/>
            <wp:wrapSquare wrapText="bothSides"/>
            <wp:docPr id="195350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24965" cy="3609975"/>
                    </a:xfrm>
                    <a:prstGeom prst="rect">
                      <a:avLst/>
                    </a:prstGeom>
                    <a:noFill/>
                    <a:ln>
                      <a:noFill/>
                    </a:ln>
                  </pic:spPr>
                </pic:pic>
              </a:graphicData>
            </a:graphic>
          </wp:anchor>
        </w:drawing>
      </w:r>
      <w:r>
        <w:t xml:space="preserve">On the Repetitions Screen you’ll find a dropdown list of existing exercises (See “adding an exercise to list of exercise” on how to add items to this list). </w:t>
      </w:r>
      <w:r>
        <w:br/>
      </w:r>
      <w:r>
        <w:br/>
        <w:t>Select an item from the list to set that exercise to the currently selected one.</w:t>
      </w:r>
      <w:r>
        <w:br/>
      </w:r>
      <w:r>
        <w:br/>
        <w:t xml:space="preserve">To change the repetition values, you can tap the + or – buttons to quickly add or take from the value. </w:t>
      </w:r>
      <w:proofErr w:type="gramStart"/>
      <w:r>
        <w:t>Alternatively</w:t>
      </w:r>
      <w:proofErr w:type="gramEnd"/>
      <w:r>
        <w:t xml:space="preserve"> you can tap the number of reps</w:t>
      </w:r>
      <w:r>
        <w:rPr>
          <w:noProof/>
        </w:rPr>
        <w:drawing>
          <wp:inline distT="0" distB="0" distL="0" distR="0" wp14:anchorId="0BB69473" wp14:editId="37E4FEBB">
            <wp:extent cx="2378340" cy="962025"/>
            <wp:effectExtent l="0" t="0" r="3175" b="0"/>
            <wp:docPr id="17249392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82142" cy="963563"/>
                    </a:xfrm>
                    <a:prstGeom prst="rect">
                      <a:avLst/>
                    </a:prstGeom>
                    <a:noFill/>
                    <a:ln>
                      <a:noFill/>
                    </a:ln>
                  </pic:spPr>
                </pic:pic>
              </a:graphicData>
            </a:graphic>
          </wp:inline>
        </w:drawing>
      </w:r>
    </w:p>
    <w:p w14:paraId="5A7D6BD6" w14:textId="77777777" w:rsidR="0090588E" w:rsidRDefault="0090588E" w:rsidP="009B72D3">
      <w:r>
        <w:t>To manually type in a number.</w:t>
      </w:r>
    </w:p>
    <w:p w14:paraId="200219F7" w14:textId="77777777" w:rsidR="0090588E" w:rsidRDefault="0090588E" w:rsidP="009B72D3"/>
    <w:p w14:paraId="4F6B1433" w14:textId="020CAF00" w:rsidR="009B72D3" w:rsidRDefault="0090588E" w:rsidP="009B72D3">
      <w:r>
        <w:t xml:space="preserve">To save </w:t>
      </w:r>
      <w:r w:rsidR="006B185E">
        <w:t>your changes</w:t>
      </w:r>
      <w:r>
        <w:t xml:space="preserve">, press the </w:t>
      </w:r>
      <w:r w:rsidR="006B185E">
        <w:t>“Save”</w:t>
      </w:r>
      <w:r>
        <w:t xml:space="preserve"> button at the bottom of the screen. </w:t>
      </w:r>
      <w:r w:rsidR="006B185E">
        <w:t xml:space="preserve">To cancel your </w:t>
      </w:r>
      <w:r w:rsidR="0063191F">
        <w:t>changes,</w:t>
      </w:r>
      <w:r w:rsidR="006B185E">
        <w:t xml:space="preserve"> press the “Discard” button. (This will not delete the </w:t>
      </w:r>
      <w:proofErr w:type="gramStart"/>
      <w:r w:rsidR="006B185E">
        <w:t>exercise,</w:t>
      </w:r>
      <w:proofErr w:type="gramEnd"/>
      <w:r w:rsidR="006B185E">
        <w:t xml:space="preserve"> </w:t>
      </w:r>
      <w:r w:rsidR="0063191F">
        <w:t xml:space="preserve">it will </w:t>
      </w:r>
      <w:r w:rsidR="006B185E">
        <w:t>return to the New Session Screen without your changes).</w:t>
      </w:r>
      <w:r w:rsidR="009B72D3">
        <w:br w:type="page"/>
      </w:r>
    </w:p>
    <w:p w14:paraId="07FBC1AD" w14:textId="1981FCF0" w:rsidR="000E600F" w:rsidRPr="009B72D3" w:rsidRDefault="00606E48" w:rsidP="00606E48">
      <w:pPr>
        <w:pStyle w:val="Heading1"/>
      </w:pPr>
      <w:bookmarkStart w:id="11" w:name="_Toc148369540"/>
      <w:r>
        <w:lastRenderedPageBreak/>
        <w:t>Screen Information</w:t>
      </w:r>
      <w:bookmarkEnd w:id="11"/>
    </w:p>
    <w:p w14:paraId="3D4B2E6D" w14:textId="3A2A100D" w:rsidR="004358C5" w:rsidRPr="004A14AE" w:rsidRDefault="004358C5" w:rsidP="004358C5">
      <w:pPr>
        <w:pStyle w:val="Heading2"/>
        <w:rPr>
          <w:rFonts w:asciiTheme="minorHAnsi" w:hAnsiTheme="minorHAnsi" w:cstheme="minorHAnsi"/>
        </w:rPr>
      </w:pPr>
      <w:bookmarkStart w:id="12" w:name="_Toc148369541"/>
      <w:commentRangeStart w:id="13"/>
      <w:commentRangeStart w:id="14"/>
      <w:r w:rsidRPr="004A14AE">
        <w:rPr>
          <w:rFonts w:asciiTheme="minorHAnsi" w:hAnsiTheme="minorHAnsi" w:cstheme="minorHAnsi"/>
        </w:rPr>
        <w:t>Home Screen</w:t>
      </w:r>
      <w:commentRangeEnd w:id="13"/>
      <w:r w:rsidR="007B0AB4" w:rsidRPr="004A14AE">
        <w:rPr>
          <w:rStyle w:val="CommentReference"/>
          <w:rFonts w:asciiTheme="minorHAnsi" w:eastAsiaTheme="minorHAnsi" w:hAnsiTheme="minorHAnsi" w:cstheme="minorHAnsi"/>
          <w:color w:val="auto"/>
        </w:rPr>
        <w:commentReference w:id="13"/>
      </w:r>
      <w:commentRangeEnd w:id="14"/>
      <w:r w:rsidR="0038670C" w:rsidRPr="004A14AE">
        <w:rPr>
          <w:rStyle w:val="CommentReference"/>
          <w:rFonts w:asciiTheme="minorHAnsi" w:eastAsiaTheme="minorHAnsi" w:hAnsiTheme="minorHAnsi" w:cstheme="minorHAnsi"/>
          <w:color w:val="auto"/>
        </w:rPr>
        <w:commentReference w:id="14"/>
      </w:r>
      <w:bookmarkEnd w:id="12"/>
    </w:p>
    <w:p w14:paraId="451EFA31" w14:textId="6FA06BF2" w:rsidR="00541581" w:rsidRDefault="004358C5" w:rsidP="00DB744C">
      <w:pPr>
        <w:pStyle w:val="NormalWeb"/>
        <w:rPr>
          <w:rFonts w:asciiTheme="minorHAnsi" w:hAnsiTheme="minorHAnsi" w:cstheme="minorHAnsi"/>
        </w:rPr>
      </w:pPr>
      <w:r w:rsidRPr="004A14AE">
        <w:rPr>
          <w:rFonts w:asciiTheme="minorHAnsi" w:hAnsiTheme="minorHAnsi" w:cstheme="minorHAnsi"/>
        </w:rPr>
        <w:t xml:space="preserve">The Home Screen is the starting point for your </w:t>
      </w:r>
      <w:proofErr w:type="spellStart"/>
      <w:r w:rsidRPr="004A14AE">
        <w:rPr>
          <w:rFonts w:asciiTheme="minorHAnsi" w:hAnsiTheme="minorHAnsi" w:cstheme="minorHAnsi"/>
        </w:rPr>
        <w:t>RehabTrack</w:t>
      </w:r>
      <w:proofErr w:type="spellEnd"/>
      <w:r w:rsidRPr="004A14AE">
        <w:rPr>
          <w:rFonts w:asciiTheme="minorHAnsi" w:hAnsiTheme="minorHAnsi" w:cstheme="minorHAnsi"/>
        </w:rPr>
        <w:t xml:space="preserve"> application journey. Here you will find essential buttons and information.</w:t>
      </w:r>
      <w:r w:rsidR="00541581" w:rsidRPr="004A14AE">
        <w:rPr>
          <w:rFonts w:asciiTheme="minorHAnsi" w:hAnsiTheme="minorHAnsi" w:cstheme="minorHAnsi"/>
        </w:rPr>
        <w:t xml:space="preserve"> Navigate t</w:t>
      </w:r>
      <w:r w:rsidR="00ED0E7B" w:rsidRPr="004A14AE">
        <w:rPr>
          <w:rFonts w:asciiTheme="minorHAnsi" w:hAnsiTheme="minorHAnsi" w:cstheme="minorHAnsi"/>
        </w:rPr>
        <w:t>o the New Session Screen, Patient Records Screen, Data Export Screen, or the Settings Screen from this page.</w:t>
      </w:r>
    </w:p>
    <w:p w14:paraId="2C50A0F8" w14:textId="77777777" w:rsidR="001F7796" w:rsidRPr="004A14AE" w:rsidRDefault="001F7796" w:rsidP="001F7796">
      <w:pPr>
        <w:pStyle w:val="NormalWeb"/>
        <w:rPr>
          <w:rFonts w:asciiTheme="minorHAnsi" w:hAnsiTheme="minorHAnsi" w:cstheme="minorHAnsi"/>
        </w:rPr>
      </w:pPr>
      <w:r>
        <w:rPr>
          <w:rFonts w:asciiTheme="minorHAnsi" w:hAnsiTheme="minorHAnsi" w:cstheme="minorHAnsi"/>
        </w:rPr>
        <w:t>Buttons:</w:t>
      </w:r>
    </w:p>
    <w:p w14:paraId="103A6C12" w14:textId="6749792E" w:rsidR="001F7796" w:rsidRPr="001F7796" w:rsidRDefault="001F7796" w:rsidP="001F7796">
      <w:pPr>
        <w:pStyle w:val="NormalWeb"/>
        <w:numPr>
          <w:ilvl w:val="0"/>
          <w:numId w:val="16"/>
        </w:numPr>
        <w:rPr>
          <w:rStyle w:val="Strong"/>
          <w:rFonts w:asciiTheme="minorHAnsi" w:hAnsiTheme="minorHAnsi" w:cstheme="minorHAnsi"/>
          <w:b w:val="0"/>
          <w:bCs w:val="0"/>
        </w:rPr>
      </w:pPr>
      <w:r>
        <w:rPr>
          <w:rStyle w:val="Strong"/>
          <w:rFonts w:asciiTheme="minorHAnsi" w:hAnsiTheme="minorHAnsi" w:cstheme="minorHAnsi"/>
        </w:rPr>
        <w:t xml:space="preserve">New / Edit Session Button: </w:t>
      </w:r>
      <w:r>
        <w:rPr>
          <w:rStyle w:val="Strong"/>
          <w:rFonts w:asciiTheme="minorHAnsi" w:hAnsiTheme="minorHAnsi" w:cstheme="minorHAnsi"/>
          <w:b w:val="0"/>
          <w:bCs w:val="0"/>
        </w:rPr>
        <w:t>Navigate to the New Session screen.</w:t>
      </w:r>
    </w:p>
    <w:p w14:paraId="050828DC" w14:textId="414B0C91" w:rsidR="001F7796" w:rsidRPr="001F7796" w:rsidRDefault="001F7796" w:rsidP="001F7796">
      <w:pPr>
        <w:pStyle w:val="NormalWeb"/>
        <w:numPr>
          <w:ilvl w:val="0"/>
          <w:numId w:val="16"/>
        </w:numPr>
        <w:rPr>
          <w:rStyle w:val="Strong"/>
          <w:rFonts w:asciiTheme="minorHAnsi" w:hAnsiTheme="minorHAnsi" w:cstheme="minorHAnsi"/>
          <w:b w:val="0"/>
          <w:bCs w:val="0"/>
        </w:rPr>
      </w:pPr>
      <w:r>
        <w:rPr>
          <w:rStyle w:val="Strong"/>
          <w:rFonts w:asciiTheme="minorHAnsi" w:hAnsiTheme="minorHAnsi" w:cstheme="minorHAnsi"/>
        </w:rPr>
        <w:t xml:space="preserve">Patient Records Button: </w:t>
      </w:r>
      <w:r>
        <w:rPr>
          <w:rStyle w:val="Strong"/>
          <w:rFonts w:asciiTheme="minorHAnsi" w:hAnsiTheme="minorHAnsi" w:cstheme="minorHAnsi"/>
          <w:b w:val="0"/>
          <w:bCs w:val="0"/>
        </w:rPr>
        <w:t>Navigate to the Patient Records screen.</w:t>
      </w:r>
    </w:p>
    <w:p w14:paraId="6DC5F2DE" w14:textId="09ACF8B8" w:rsidR="001F7796" w:rsidRPr="001F7796" w:rsidRDefault="001F7796" w:rsidP="001F7796">
      <w:pPr>
        <w:pStyle w:val="NormalWeb"/>
        <w:numPr>
          <w:ilvl w:val="0"/>
          <w:numId w:val="16"/>
        </w:numPr>
        <w:rPr>
          <w:rStyle w:val="Strong"/>
          <w:rFonts w:asciiTheme="minorHAnsi" w:hAnsiTheme="minorHAnsi" w:cstheme="minorHAnsi"/>
          <w:b w:val="0"/>
          <w:bCs w:val="0"/>
        </w:rPr>
      </w:pPr>
      <w:r>
        <w:rPr>
          <w:rStyle w:val="Strong"/>
          <w:rFonts w:asciiTheme="minorHAnsi" w:hAnsiTheme="minorHAnsi" w:cstheme="minorHAnsi"/>
        </w:rPr>
        <w:t xml:space="preserve">Data Export Button: </w:t>
      </w:r>
      <w:r>
        <w:rPr>
          <w:rStyle w:val="Strong"/>
          <w:rFonts w:asciiTheme="minorHAnsi" w:hAnsiTheme="minorHAnsi" w:cstheme="minorHAnsi"/>
          <w:b w:val="0"/>
          <w:bCs w:val="0"/>
        </w:rPr>
        <w:t>Navigate to the Data Export screen.</w:t>
      </w:r>
    </w:p>
    <w:p w14:paraId="34584B61" w14:textId="425AB2FF" w:rsidR="001F7796" w:rsidRPr="004A14AE" w:rsidRDefault="001F7796" w:rsidP="001F7796">
      <w:pPr>
        <w:pStyle w:val="NormalWeb"/>
        <w:numPr>
          <w:ilvl w:val="0"/>
          <w:numId w:val="16"/>
        </w:numPr>
        <w:rPr>
          <w:rStyle w:val="Strong"/>
          <w:rFonts w:asciiTheme="minorHAnsi" w:hAnsiTheme="minorHAnsi" w:cstheme="minorHAnsi"/>
          <w:b w:val="0"/>
          <w:bCs w:val="0"/>
        </w:rPr>
      </w:pPr>
      <w:r>
        <w:rPr>
          <w:rStyle w:val="Strong"/>
          <w:rFonts w:asciiTheme="minorHAnsi" w:hAnsiTheme="minorHAnsi" w:cstheme="minorHAnsi"/>
        </w:rPr>
        <w:t xml:space="preserve">Settings Button: </w:t>
      </w:r>
      <w:r>
        <w:rPr>
          <w:rStyle w:val="Strong"/>
          <w:rFonts w:asciiTheme="minorHAnsi" w:hAnsiTheme="minorHAnsi" w:cstheme="minorHAnsi"/>
          <w:b w:val="0"/>
          <w:bCs w:val="0"/>
        </w:rPr>
        <w:t>Navigate to the Settings screen.</w:t>
      </w:r>
    </w:p>
    <w:p w14:paraId="5CF9060F" w14:textId="3513D65B" w:rsidR="00541581" w:rsidRPr="004A14AE" w:rsidRDefault="00541581" w:rsidP="00541581">
      <w:pPr>
        <w:spacing w:before="100" w:beforeAutospacing="1" w:after="100" w:afterAutospacing="1" w:line="240" w:lineRule="auto"/>
        <w:ind w:left="720"/>
        <w:rPr>
          <w:rFonts w:cstheme="minorHAnsi"/>
        </w:rPr>
      </w:pPr>
      <w:r w:rsidRPr="004A14AE">
        <w:rPr>
          <w:rStyle w:val="Strong"/>
          <w:rFonts w:cstheme="minorHAnsi"/>
          <w:noProof/>
        </w:rPr>
        <w:drawing>
          <wp:inline distT="0" distB="0" distL="0" distR="0" wp14:anchorId="7154B0EE" wp14:editId="7C088D92">
            <wp:extent cx="2084189" cy="4629150"/>
            <wp:effectExtent l="0" t="0" r="0" b="0"/>
            <wp:docPr id="97636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94516" cy="4652086"/>
                    </a:xfrm>
                    <a:prstGeom prst="rect">
                      <a:avLst/>
                    </a:prstGeom>
                    <a:noFill/>
                    <a:ln>
                      <a:noFill/>
                    </a:ln>
                  </pic:spPr>
                </pic:pic>
              </a:graphicData>
            </a:graphic>
          </wp:inline>
        </w:drawing>
      </w:r>
    </w:p>
    <w:p w14:paraId="2F76564A" w14:textId="77777777" w:rsidR="00140D31" w:rsidRPr="004A14AE" w:rsidRDefault="00140D31" w:rsidP="00541581">
      <w:pPr>
        <w:spacing w:before="100" w:beforeAutospacing="1" w:after="100" w:afterAutospacing="1" w:line="240" w:lineRule="auto"/>
        <w:ind w:left="720"/>
        <w:rPr>
          <w:rFonts w:cstheme="minorHAnsi"/>
        </w:rPr>
      </w:pPr>
    </w:p>
    <w:p w14:paraId="480B2D1C" w14:textId="77777777" w:rsidR="00140D31" w:rsidRPr="004A14AE" w:rsidRDefault="00140D31" w:rsidP="00541581">
      <w:pPr>
        <w:spacing w:before="100" w:beforeAutospacing="1" w:after="100" w:afterAutospacing="1" w:line="240" w:lineRule="auto"/>
        <w:ind w:left="720"/>
        <w:rPr>
          <w:rFonts w:cstheme="minorHAnsi"/>
        </w:rPr>
      </w:pPr>
    </w:p>
    <w:p w14:paraId="5A7387DE" w14:textId="77777777" w:rsidR="00140D31" w:rsidRPr="004A14AE" w:rsidRDefault="00140D31" w:rsidP="00541581">
      <w:pPr>
        <w:spacing w:before="100" w:beforeAutospacing="1" w:after="100" w:afterAutospacing="1" w:line="240" w:lineRule="auto"/>
        <w:ind w:left="720"/>
        <w:rPr>
          <w:rFonts w:cstheme="minorHAnsi"/>
        </w:rPr>
      </w:pPr>
    </w:p>
    <w:p w14:paraId="5BE27003" w14:textId="4B39F5B5" w:rsidR="00140D31" w:rsidRPr="004A14AE" w:rsidRDefault="00140D31" w:rsidP="00541581">
      <w:pPr>
        <w:spacing w:before="100" w:beforeAutospacing="1" w:after="100" w:afterAutospacing="1" w:line="240" w:lineRule="auto"/>
        <w:ind w:left="720"/>
        <w:rPr>
          <w:rFonts w:cstheme="minorHAnsi"/>
        </w:rPr>
      </w:pPr>
    </w:p>
    <w:p w14:paraId="2463F469" w14:textId="5A8E8766" w:rsidR="004358C5" w:rsidRPr="004A14AE" w:rsidRDefault="00981671" w:rsidP="004358C5">
      <w:pPr>
        <w:spacing w:after="0"/>
        <w:rPr>
          <w:rFonts w:cstheme="minorHAnsi"/>
        </w:rPr>
      </w:pPr>
      <w:r>
        <w:rPr>
          <w:rFonts w:cstheme="minorHAnsi"/>
        </w:rPr>
        <w:pict w14:anchorId="095092A2">
          <v:rect id="_x0000_i1025" style="width:0;height:1.5pt" o:hralign="center" o:hrstd="t" o:hr="t" fillcolor="#a0a0a0" stroked="f"/>
        </w:pict>
      </w:r>
    </w:p>
    <w:p w14:paraId="29A4283A" w14:textId="4F2AF28B" w:rsidR="004358C5" w:rsidRPr="004A14AE" w:rsidRDefault="004358C5" w:rsidP="004358C5">
      <w:pPr>
        <w:pStyle w:val="Heading2"/>
        <w:rPr>
          <w:rFonts w:asciiTheme="minorHAnsi" w:hAnsiTheme="minorHAnsi" w:cstheme="minorHAnsi"/>
        </w:rPr>
      </w:pPr>
      <w:bookmarkStart w:id="15" w:name="_Toc148369542"/>
      <w:r w:rsidRPr="004A14AE">
        <w:rPr>
          <w:rFonts w:asciiTheme="minorHAnsi" w:hAnsiTheme="minorHAnsi" w:cstheme="minorHAnsi"/>
        </w:rPr>
        <w:t>New Session</w:t>
      </w:r>
      <w:r w:rsidR="00B85DE9" w:rsidRPr="004A14AE">
        <w:rPr>
          <w:rFonts w:asciiTheme="minorHAnsi" w:hAnsiTheme="minorHAnsi" w:cstheme="minorHAnsi"/>
        </w:rPr>
        <w:t xml:space="preserve"> Screen</w:t>
      </w:r>
      <w:bookmarkEnd w:id="15"/>
    </w:p>
    <w:p w14:paraId="19A808DF" w14:textId="5ADCF2C7" w:rsidR="004358C5" w:rsidRPr="004A14AE" w:rsidRDefault="004358C5" w:rsidP="004358C5">
      <w:pPr>
        <w:pStyle w:val="NormalWeb"/>
        <w:rPr>
          <w:rFonts w:asciiTheme="minorHAnsi" w:hAnsiTheme="minorHAnsi" w:cstheme="minorHAnsi"/>
        </w:rPr>
      </w:pPr>
      <w:r w:rsidRPr="004A14AE">
        <w:rPr>
          <w:rFonts w:asciiTheme="minorHAnsi" w:hAnsiTheme="minorHAnsi" w:cstheme="minorHAnsi"/>
        </w:rPr>
        <w:t>The New Session button allows you to create a new session by adding and assigning exercises to patients and saving the results. Follow these steps:</w:t>
      </w:r>
    </w:p>
    <w:p w14:paraId="5E6917A5" w14:textId="03E64D49" w:rsidR="004358C5" w:rsidRPr="004A14AE" w:rsidRDefault="00263AD2" w:rsidP="004358C5">
      <w:pPr>
        <w:numPr>
          <w:ilvl w:val="0"/>
          <w:numId w:val="5"/>
        </w:numPr>
        <w:spacing w:before="100" w:beforeAutospacing="1" w:after="100" w:afterAutospacing="1" w:line="240" w:lineRule="auto"/>
        <w:rPr>
          <w:rFonts w:cstheme="minorHAnsi"/>
        </w:rPr>
      </w:pPr>
      <w:commentRangeStart w:id="16"/>
      <w:commentRangeStart w:id="17"/>
      <w:r w:rsidRPr="004A14AE">
        <w:rPr>
          <w:rFonts w:cstheme="minorHAnsi"/>
        </w:rPr>
        <w:t xml:space="preserve">Select </w:t>
      </w:r>
      <w:r w:rsidR="004358C5" w:rsidRPr="004A14AE">
        <w:rPr>
          <w:rFonts w:cstheme="minorHAnsi"/>
        </w:rPr>
        <w:t>patients.</w:t>
      </w:r>
      <w:commentRangeEnd w:id="16"/>
      <w:r w:rsidR="002C32EE" w:rsidRPr="004A14AE">
        <w:rPr>
          <w:rStyle w:val="CommentReference"/>
          <w:rFonts w:cstheme="minorHAnsi"/>
        </w:rPr>
        <w:commentReference w:id="16"/>
      </w:r>
      <w:commentRangeEnd w:id="17"/>
      <w:r w:rsidR="00FE126B" w:rsidRPr="004A14AE">
        <w:rPr>
          <w:rStyle w:val="CommentReference"/>
          <w:rFonts w:cstheme="minorHAnsi"/>
        </w:rPr>
        <w:commentReference w:id="17"/>
      </w:r>
    </w:p>
    <w:p w14:paraId="5245F9E7" w14:textId="1BFBAFEC" w:rsidR="00E93CE9" w:rsidRPr="004A14AE" w:rsidRDefault="00E93CE9" w:rsidP="004358C5">
      <w:pPr>
        <w:numPr>
          <w:ilvl w:val="0"/>
          <w:numId w:val="5"/>
        </w:numPr>
        <w:spacing w:before="100" w:beforeAutospacing="1" w:after="100" w:afterAutospacing="1" w:line="240" w:lineRule="auto"/>
        <w:rPr>
          <w:rFonts w:cstheme="minorHAnsi"/>
        </w:rPr>
      </w:pPr>
      <w:commentRangeStart w:id="18"/>
      <w:r w:rsidRPr="004A14AE">
        <w:rPr>
          <w:rFonts w:cstheme="minorHAnsi"/>
        </w:rPr>
        <w:t>Select session.</w:t>
      </w:r>
      <w:commentRangeEnd w:id="18"/>
      <w:r w:rsidR="00607E19" w:rsidRPr="004A14AE">
        <w:rPr>
          <w:rStyle w:val="CommentReference"/>
          <w:rFonts w:cstheme="minorHAnsi"/>
        </w:rPr>
        <w:commentReference w:id="18"/>
      </w:r>
    </w:p>
    <w:p w14:paraId="00BCFD78" w14:textId="6D2ECC98" w:rsidR="004358C5" w:rsidRPr="004A14AE" w:rsidRDefault="004358C5" w:rsidP="004358C5">
      <w:pPr>
        <w:numPr>
          <w:ilvl w:val="0"/>
          <w:numId w:val="5"/>
        </w:numPr>
        <w:spacing w:before="100" w:beforeAutospacing="1" w:after="100" w:afterAutospacing="1" w:line="240" w:lineRule="auto"/>
        <w:rPr>
          <w:rFonts w:cstheme="minorHAnsi"/>
        </w:rPr>
      </w:pPr>
      <w:r w:rsidRPr="004A14AE">
        <w:rPr>
          <w:rFonts w:cstheme="minorHAnsi"/>
        </w:rPr>
        <w:t>Assign exercise routines.</w:t>
      </w:r>
    </w:p>
    <w:p w14:paraId="6D54A6FA" w14:textId="4F17A581" w:rsidR="004358C5" w:rsidRPr="004A14AE" w:rsidRDefault="004358C5" w:rsidP="004358C5">
      <w:pPr>
        <w:numPr>
          <w:ilvl w:val="0"/>
          <w:numId w:val="5"/>
        </w:numPr>
        <w:spacing w:before="100" w:beforeAutospacing="1" w:after="100" w:afterAutospacing="1" w:line="240" w:lineRule="auto"/>
        <w:rPr>
          <w:rFonts w:cstheme="minorHAnsi"/>
        </w:rPr>
      </w:pPr>
      <w:r w:rsidRPr="004A14AE">
        <w:rPr>
          <w:rFonts w:cstheme="minorHAnsi"/>
        </w:rPr>
        <w:t>Manually record exercise repetitions.</w:t>
      </w:r>
    </w:p>
    <w:p w14:paraId="2274D70F" w14:textId="1BBDA494" w:rsidR="0030316C" w:rsidRPr="0030316C" w:rsidRDefault="004358C5" w:rsidP="0030316C">
      <w:pPr>
        <w:numPr>
          <w:ilvl w:val="0"/>
          <w:numId w:val="5"/>
        </w:numPr>
        <w:spacing w:before="100" w:beforeAutospacing="1" w:after="100" w:afterAutospacing="1" w:line="240" w:lineRule="auto"/>
        <w:rPr>
          <w:rFonts w:cstheme="minorHAnsi"/>
        </w:rPr>
      </w:pPr>
      <w:r w:rsidRPr="004A14AE">
        <w:rPr>
          <w:rFonts w:cstheme="minorHAnsi"/>
        </w:rPr>
        <w:t xml:space="preserve">Save the </w:t>
      </w:r>
      <w:r w:rsidR="00734D97" w:rsidRPr="004A14AE">
        <w:rPr>
          <w:rFonts w:cstheme="minorHAnsi"/>
        </w:rPr>
        <w:t>data</w:t>
      </w:r>
      <w:r w:rsidRPr="004A14AE">
        <w:rPr>
          <w:rFonts w:cstheme="minorHAnsi"/>
        </w:rPr>
        <w:t>.</w:t>
      </w:r>
    </w:p>
    <w:p w14:paraId="6EEABAD4" w14:textId="5F9A460B" w:rsidR="0030316C" w:rsidRPr="004A14AE" w:rsidRDefault="0030316C" w:rsidP="0030316C">
      <w:pPr>
        <w:pStyle w:val="NormalWeb"/>
        <w:rPr>
          <w:rFonts w:asciiTheme="minorHAnsi" w:hAnsiTheme="minorHAnsi" w:cstheme="minorHAnsi"/>
        </w:rPr>
      </w:pPr>
      <w:r>
        <w:rPr>
          <w:rFonts w:asciiTheme="minorHAnsi" w:hAnsiTheme="minorHAnsi" w:cstheme="minorHAnsi"/>
        </w:rPr>
        <w:t>Buttons:</w:t>
      </w:r>
    </w:p>
    <w:p w14:paraId="5CE24129" w14:textId="255B475E" w:rsidR="0030316C" w:rsidRDefault="0030316C" w:rsidP="0030316C">
      <w:pPr>
        <w:pStyle w:val="ListParagraph"/>
        <w:numPr>
          <w:ilvl w:val="0"/>
          <w:numId w:val="15"/>
        </w:numPr>
        <w:spacing w:before="100" w:beforeAutospacing="1" w:after="100" w:afterAutospacing="1" w:line="240" w:lineRule="auto"/>
        <w:rPr>
          <w:rFonts w:cstheme="minorHAnsi"/>
        </w:rPr>
      </w:pPr>
      <w:r w:rsidRPr="001F7796">
        <w:rPr>
          <w:rFonts w:cstheme="minorHAnsi"/>
          <w:b/>
          <w:bCs/>
        </w:rPr>
        <w:t>Select Patient Dropdown</w:t>
      </w:r>
      <w:r>
        <w:rPr>
          <w:rFonts w:cstheme="minorHAnsi"/>
        </w:rPr>
        <w:t>: Select an existing patient from the dropdown menu.</w:t>
      </w:r>
    </w:p>
    <w:p w14:paraId="46730602" w14:textId="2ADD3264" w:rsidR="0030316C" w:rsidRDefault="0030316C" w:rsidP="0030316C">
      <w:pPr>
        <w:pStyle w:val="ListParagraph"/>
        <w:numPr>
          <w:ilvl w:val="0"/>
          <w:numId w:val="15"/>
        </w:numPr>
        <w:spacing w:before="100" w:beforeAutospacing="1" w:after="100" w:afterAutospacing="1" w:line="240" w:lineRule="auto"/>
        <w:rPr>
          <w:rFonts w:cstheme="minorHAnsi"/>
        </w:rPr>
      </w:pPr>
      <w:r w:rsidRPr="001F7796">
        <w:rPr>
          <w:rFonts w:cstheme="minorHAnsi"/>
          <w:b/>
          <w:bCs/>
        </w:rPr>
        <w:t>Select Session Button</w:t>
      </w:r>
      <w:r>
        <w:rPr>
          <w:rFonts w:cstheme="minorHAnsi"/>
        </w:rPr>
        <w:t>: Once a patient is selected, tap the select session button to select a previously created session or to add a new session.</w:t>
      </w:r>
    </w:p>
    <w:p w14:paraId="1619885F" w14:textId="32791F51" w:rsidR="0030316C" w:rsidRDefault="0030316C" w:rsidP="0030316C">
      <w:pPr>
        <w:pStyle w:val="ListParagraph"/>
        <w:numPr>
          <w:ilvl w:val="0"/>
          <w:numId w:val="15"/>
        </w:numPr>
        <w:spacing w:before="100" w:beforeAutospacing="1" w:after="100" w:afterAutospacing="1" w:line="240" w:lineRule="auto"/>
        <w:rPr>
          <w:rFonts w:cstheme="minorHAnsi"/>
        </w:rPr>
      </w:pPr>
      <w:r w:rsidRPr="001F7796">
        <w:rPr>
          <w:rFonts w:cstheme="minorHAnsi"/>
          <w:b/>
          <w:bCs/>
        </w:rPr>
        <w:t>Add Exercise Button</w:t>
      </w:r>
      <w:r>
        <w:rPr>
          <w:rFonts w:cstheme="minorHAnsi"/>
        </w:rPr>
        <w:t xml:space="preserve">: With a session selected, </w:t>
      </w:r>
      <w:r w:rsidR="001F7796">
        <w:rPr>
          <w:rFonts w:cstheme="minorHAnsi"/>
        </w:rPr>
        <w:t>tap the add exercise button to add an exercise to the exercise list displayed below.</w:t>
      </w:r>
    </w:p>
    <w:p w14:paraId="4CFB2057" w14:textId="77A80E2F" w:rsidR="001F7796" w:rsidRPr="0030316C" w:rsidRDefault="00606E48" w:rsidP="0030316C">
      <w:pPr>
        <w:pStyle w:val="ListParagraph"/>
        <w:numPr>
          <w:ilvl w:val="0"/>
          <w:numId w:val="15"/>
        </w:numPr>
        <w:spacing w:before="100" w:beforeAutospacing="1" w:after="100" w:afterAutospacing="1" w:line="240" w:lineRule="auto"/>
        <w:rPr>
          <w:rFonts w:cstheme="minorHAnsi"/>
        </w:rPr>
      </w:pPr>
      <w:r w:rsidRPr="004A14AE">
        <w:rPr>
          <w:rFonts w:cstheme="minorHAnsi"/>
          <w:noProof/>
        </w:rPr>
        <w:drawing>
          <wp:anchor distT="0" distB="0" distL="114300" distR="114300" simplePos="0" relativeHeight="251684352" behindDoc="0" locked="0" layoutInCell="1" allowOverlap="1" wp14:anchorId="40DD8B84" wp14:editId="1B5A4BF2">
            <wp:simplePos x="0" y="0"/>
            <wp:positionH relativeFrom="column">
              <wp:posOffset>3876675</wp:posOffset>
            </wp:positionH>
            <wp:positionV relativeFrom="paragraph">
              <wp:posOffset>-227965</wp:posOffset>
            </wp:positionV>
            <wp:extent cx="1951247" cy="4333875"/>
            <wp:effectExtent l="0" t="0" r="0" b="0"/>
            <wp:wrapSquare wrapText="bothSides"/>
            <wp:docPr id="13138567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1247" cy="4333875"/>
                    </a:xfrm>
                    <a:prstGeom prst="rect">
                      <a:avLst/>
                    </a:prstGeom>
                    <a:noFill/>
                    <a:ln>
                      <a:noFill/>
                    </a:ln>
                  </pic:spPr>
                </pic:pic>
              </a:graphicData>
            </a:graphic>
          </wp:anchor>
        </w:drawing>
      </w:r>
      <w:r w:rsidR="001F7796" w:rsidRPr="001F7796">
        <w:rPr>
          <w:rFonts w:cstheme="minorHAnsi"/>
          <w:b/>
          <w:bCs/>
        </w:rPr>
        <w:t>Exercises</w:t>
      </w:r>
      <w:r w:rsidR="001F7796">
        <w:rPr>
          <w:rFonts w:cstheme="minorHAnsi"/>
        </w:rPr>
        <w:t>: Select an exercise to open the Repetitions Screen to make changes / edit the chosen exercise.</w:t>
      </w:r>
    </w:p>
    <w:p w14:paraId="5FD87D2E" w14:textId="2F30A148" w:rsidR="00D4582E" w:rsidRPr="004A14AE" w:rsidRDefault="00D4582E" w:rsidP="00B85DE9">
      <w:pPr>
        <w:rPr>
          <w:rFonts w:cstheme="minorHAnsi"/>
        </w:rPr>
      </w:pPr>
    </w:p>
    <w:p w14:paraId="3CBE849B" w14:textId="77777777" w:rsidR="00D4582E" w:rsidRPr="004A14AE" w:rsidRDefault="00D4582E">
      <w:pPr>
        <w:rPr>
          <w:rFonts w:cstheme="minorHAnsi"/>
        </w:rPr>
      </w:pPr>
      <w:r w:rsidRPr="004A14AE">
        <w:rPr>
          <w:rFonts w:cstheme="minorHAnsi"/>
        </w:rPr>
        <w:br w:type="page"/>
      </w:r>
    </w:p>
    <w:p w14:paraId="23BCF32E" w14:textId="77777777" w:rsidR="00D4582E" w:rsidRPr="004A14AE" w:rsidRDefault="00981671" w:rsidP="00D4582E">
      <w:pPr>
        <w:rPr>
          <w:rFonts w:cstheme="minorHAnsi"/>
        </w:rPr>
      </w:pPr>
      <w:r>
        <w:rPr>
          <w:rFonts w:cstheme="minorHAnsi"/>
        </w:rPr>
        <w:lastRenderedPageBreak/>
        <w:pict w14:anchorId="73F1F124">
          <v:rect id="_x0000_i1026" style="width:0;height:1.5pt" o:hralign="center" o:hrstd="t" o:hr="t" fillcolor="#a0a0a0" stroked="f"/>
        </w:pict>
      </w:r>
    </w:p>
    <w:p w14:paraId="22CA045A" w14:textId="77777777" w:rsidR="00D4582E" w:rsidRPr="004A14AE" w:rsidRDefault="00D4582E" w:rsidP="00D4582E">
      <w:pPr>
        <w:pStyle w:val="Heading2"/>
        <w:rPr>
          <w:rFonts w:asciiTheme="minorHAnsi" w:hAnsiTheme="minorHAnsi" w:cstheme="minorHAnsi"/>
        </w:rPr>
      </w:pPr>
      <w:bookmarkStart w:id="19" w:name="_Toc148369543"/>
      <w:r w:rsidRPr="004A14AE">
        <w:rPr>
          <w:rFonts w:asciiTheme="minorHAnsi" w:hAnsiTheme="minorHAnsi" w:cstheme="minorHAnsi"/>
        </w:rPr>
        <w:t>Repetitions Screen</w:t>
      </w:r>
      <w:bookmarkEnd w:id="19"/>
    </w:p>
    <w:p w14:paraId="3B15C5F7" w14:textId="77777777" w:rsidR="00D4582E" w:rsidRDefault="00D4582E" w:rsidP="00D4582E">
      <w:pPr>
        <w:pStyle w:val="NormalWeb"/>
        <w:rPr>
          <w:rFonts w:asciiTheme="minorHAnsi" w:hAnsiTheme="minorHAnsi" w:cstheme="minorHAnsi"/>
        </w:rPr>
      </w:pPr>
      <w:r w:rsidRPr="004A14AE">
        <w:rPr>
          <w:rFonts w:asciiTheme="minorHAnsi" w:hAnsiTheme="minorHAnsi" w:cstheme="minorHAnsi"/>
        </w:rPr>
        <w:t xml:space="preserve">The Repetitions Screen displays the number of exercise repetitions performed in a specific session. </w:t>
      </w:r>
      <w:commentRangeStart w:id="20"/>
      <w:r w:rsidRPr="004A14AE">
        <w:rPr>
          <w:rFonts w:asciiTheme="minorHAnsi" w:hAnsiTheme="minorHAnsi" w:cstheme="minorHAnsi"/>
        </w:rPr>
        <w:t>Here</w:t>
      </w:r>
      <w:commentRangeEnd w:id="20"/>
      <w:r w:rsidR="00B00EEF" w:rsidRPr="004A14AE">
        <w:rPr>
          <w:rStyle w:val="CommentReference"/>
          <w:rFonts w:asciiTheme="minorHAnsi" w:eastAsiaTheme="minorHAnsi" w:hAnsiTheme="minorHAnsi" w:cstheme="minorHAnsi"/>
          <w:lang w:val="en-US" w:eastAsia="en-US"/>
        </w:rPr>
        <w:commentReference w:id="20"/>
      </w:r>
      <w:r w:rsidRPr="004A14AE">
        <w:rPr>
          <w:rFonts w:asciiTheme="minorHAnsi" w:hAnsiTheme="minorHAnsi" w:cstheme="minorHAnsi"/>
        </w:rPr>
        <w:t>, you can add or remove reps, save session data, or discard session data.</w:t>
      </w:r>
    </w:p>
    <w:p w14:paraId="1AE66EFC" w14:textId="17B8FFAC" w:rsidR="0030316C" w:rsidRPr="004A14AE" w:rsidRDefault="0030316C" w:rsidP="00D4582E">
      <w:pPr>
        <w:pStyle w:val="NormalWeb"/>
        <w:rPr>
          <w:rFonts w:asciiTheme="minorHAnsi" w:hAnsiTheme="minorHAnsi" w:cstheme="minorHAnsi"/>
        </w:rPr>
      </w:pPr>
      <w:r>
        <w:rPr>
          <w:rFonts w:asciiTheme="minorHAnsi" w:hAnsiTheme="minorHAnsi" w:cstheme="minorHAnsi"/>
        </w:rPr>
        <w:t>Buttons:</w:t>
      </w:r>
    </w:p>
    <w:p w14:paraId="08225CEA" w14:textId="30B2B81D" w:rsidR="00F42F65" w:rsidRDefault="00F42F65" w:rsidP="00D4582E">
      <w:pPr>
        <w:numPr>
          <w:ilvl w:val="0"/>
          <w:numId w:val="8"/>
        </w:numPr>
        <w:spacing w:before="100" w:beforeAutospacing="1" w:after="100" w:afterAutospacing="1" w:line="240" w:lineRule="auto"/>
        <w:rPr>
          <w:rStyle w:val="Strong"/>
          <w:rFonts w:cstheme="minorHAnsi"/>
          <w:b w:val="0"/>
          <w:bCs w:val="0"/>
        </w:rPr>
      </w:pPr>
      <w:r w:rsidRPr="00F42F65">
        <w:rPr>
          <w:rStyle w:val="Strong"/>
          <w:rFonts w:cstheme="minorHAnsi"/>
        </w:rPr>
        <w:t>Exercise Dropdown list:</w:t>
      </w:r>
      <w:r>
        <w:rPr>
          <w:rStyle w:val="Strong"/>
          <w:rFonts w:cstheme="minorHAnsi"/>
          <w:b w:val="0"/>
          <w:bCs w:val="0"/>
        </w:rPr>
        <w:t xml:space="preserve"> Select an exercise name to assign to currently selected exercise.</w:t>
      </w:r>
    </w:p>
    <w:p w14:paraId="6F36ACFE" w14:textId="68B4B051" w:rsidR="00F42F65" w:rsidRPr="00F42F65" w:rsidRDefault="00F42F65" w:rsidP="00D4582E">
      <w:pPr>
        <w:numPr>
          <w:ilvl w:val="0"/>
          <w:numId w:val="8"/>
        </w:numPr>
        <w:spacing w:before="100" w:beforeAutospacing="1" w:after="100" w:afterAutospacing="1" w:line="240" w:lineRule="auto"/>
        <w:rPr>
          <w:rStyle w:val="Strong"/>
          <w:rFonts w:cstheme="minorHAnsi"/>
          <w:b w:val="0"/>
          <w:bCs w:val="0"/>
        </w:rPr>
      </w:pPr>
      <w:r>
        <w:rPr>
          <w:rStyle w:val="Strong"/>
          <w:rFonts w:cstheme="minorHAnsi"/>
        </w:rPr>
        <w:t>Repetitions Number:</w:t>
      </w:r>
      <w:r>
        <w:rPr>
          <w:rStyle w:val="Strong"/>
          <w:rFonts w:cstheme="minorHAnsi"/>
          <w:b w:val="0"/>
          <w:bCs w:val="0"/>
        </w:rPr>
        <w:t xml:space="preserve"> Select the number of reps to manually type in a value.</w:t>
      </w:r>
    </w:p>
    <w:p w14:paraId="4D586354" w14:textId="00D50B62" w:rsidR="00D4582E" w:rsidRPr="004A14AE" w:rsidRDefault="001B6782" w:rsidP="00D4582E">
      <w:pPr>
        <w:numPr>
          <w:ilvl w:val="0"/>
          <w:numId w:val="8"/>
        </w:numPr>
        <w:spacing w:before="100" w:beforeAutospacing="1" w:after="100" w:afterAutospacing="1" w:line="240" w:lineRule="auto"/>
        <w:rPr>
          <w:rFonts w:cstheme="minorHAnsi"/>
        </w:rPr>
      </w:pPr>
      <w:r w:rsidRPr="004A14AE">
        <w:rPr>
          <w:rStyle w:val="Strong"/>
          <w:rFonts w:cstheme="minorHAnsi"/>
        </w:rPr>
        <w:t>+</w:t>
      </w:r>
      <w:r w:rsidR="00C205A0" w:rsidRPr="004A14AE">
        <w:rPr>
          <w:rStyle w:val="Strong"/>
          <w:rFonts w:cstheme="minorHAnsi"/>
        </w:rPr>
        <w:t xml:space="preserve"> </w:t>
      </w:r>
      <w:r w:rsidR="00D4582E" w:rsidRPr="004A14AE">
        <w:rPr>
          <w:rStyle w:val="Strong"/>
          <w:rFonts w:cstheme="minorHAnsi"/>
        </w:rPr>
        <w:t>:</w:t>
      </w:r>
      <w:r w:rsidR="00D4582E" w:rsidRPr="004A14AE">
        <w:rPr>
          <w:rFonts w:cstheme="minorHAnsi"/>
        </w:rPr>
        <w:t xml:space="preserve"> Increase the number of exercise repetitions.</w:t>
      </w:r>
    </w:p>
    <w:p w14:paraId="52E77C1C" w14:textId="6EC43773" w:rsidR="00D4582E" w:rsidRPr="004A14AE" w:rsidRDefault="001B6782" w:rsidP="00D4582E">
      <w:pPr>
        <w:numPr>
          <w:ilvl w:val="0"/>
          <w:numId w:val="8"/>
        </w:numPr>
        <w:spacing w:before="100" w:beforeAutospacing="1" w:after="100" w:afterAutospacing="1" w:line="240" w:lineRule="auto"/>
        <w:rPr>
          <w:rFonts w:cstheme="minorHAnsi"/>
        </w:rPr>
      </w:pPr>
      <w:r w:rsidRPr="004A14AE">
        <w:rPr>
          <w:rStyle w:val="Strong"/>
          <w:rFonts w:cstheme="minorHAnsi"/>
        </w:rPr>
        <w:t>-</w:t>
      </w:r>
      <w:r w:rsidR="00C205A0" w:rsidRPr="004A14AE">
        <w:rPr>
          <w:rStyle w:val="Strong"/>
          <w:rFonts w:cstheme="minorHAnsi"/>
        </w:rPr>
        <w:t xml:space="preserve"> </w:t>
      </w:r>
      <w:r w:rsidR="00D4582E" w:rsidRPr="004A14AE">
        <w:rPr>
          <w:rStyle w:val="Strong"/>
          <w:rFonts w:cstheme="minorHAnsi"/>
        </w:rPr>
        <w:t>:</w:t>
      </w:r>
      <w:r w:rsidR="00C205A0" w:rsidRPr="004A14AE">
        <w:rPr>
          <w:rStyle w:val="Strong"/>
          <w:rFonts w:cstheme="minorHAnsi"/>
        </w:rPr>
        <w:t xml:space="preserve"> </w:t>
      </w:r>
      <w:r w:rsidR="00D4582E" w:rsidRPr="004A14AE">
        <w:rPr>
          <w:rFonts w:cstheme="minorHAnsi"/>
        </w:rPr>
        <w:t>Decrease the number of exercise repetitions.</w:t>
      </w:r>
    </w:p>
    <w:p w14:paraId="15911BE9" w14:textId="6231A6AF" w:rsidR="00D4582E" w:rsidRPr="004A14AE" w:rsidRDefault="00D4582E" w:rsidP="00D4582E">
      <w:pPr>
        <w:numPr>
          <w:ilvl w:val="0"/>
          <w:numId w:val="8"/>
        </w:numPr>
        <w:spacing w:before="100" w:beforeAutospacing="1" w:after="100" w:afterAutospacing="1" w:line="240" w:lineRule="auto"/>
        <w:rPr>
          <w:rFonts w:cstheme="minorHAnsi"/>
        </w:rPr>
      </w:pPr>
      <w:commentRangeStart w:id="21"/>
      <w:r w:rsidRPr="004A14AE">
        <w:rPr>
          <w:rStyle w:val="Strong"/>
          <w:rFonts w:cstheme="minorHAnsi"/>
        </w:rPr>
        <w:t>Save:</w:t>
      </w:r>
      <w:r w:rsidRPr="004A14AE">
        <w:rPr>
          <w:rFonts w:cstheme="minorHAnsi"/>
        </w:rPr>
        <w:t xml:space="preserve"> Save session data</w:t>
      </w:r>
      <w:commentRangeEnd w:id="21"/>
      <w:r w:rsidR="0063191F">
        <w:rPr>
          <w:rFonts w:cstheme="minorHAnsi"/>
        </w:rPr>
        <w:t>.</w:t>
      </w:r>
      <w:r w:rsidR="001B53B1" w:rsidRPr="004A14AE">
        <w:rPr>
          <w:rStyle w:val="CommentReference"/>
          <w:rFonts w:cstheme="minorHAnsi"/>
        </w:rPr>
        <w:commentReference w:id="21"/>
      </w:r>
    </w:p>
    <w:p w14:paraId="7AE87609" w14:textId="5AE637B0" w:rsidR="00D4582E" w:rsidRPr="004A14AE" w:rsidRDefault="00D4582E" w:rsidP="00D4582E">
      <w:pPr>
        <w:numPr>
          <w:ilvl w:val="0"/>
          <w:numId w:val="8"/>
        </w:numPr>
        <w:spacing w:before="100" w:beforeAutospacing="1" w:after="100" w:afterAutospacing="1" w:line="240" w:lineRule="auto"/>
        <w:rPr>
          <w:rFonts w:cstheme="minorHAnsi"/>
        </w:rPr>
      </w:pPr>
      <w:commentRangeStart w:id="22"/>
      <w:r w:rsidRPr="004A14AE">
        <w:rPr>
          <w:rStyle w:val="Strong"/>
          <w:rFonts w:cstheme="minorHAnsi"/>
        </w:rPr>
        <w:t>Discard:</w:t>
      </w:r>
      <w:r w:rsidRPr="004A14AE">
        <w:rPr>
          <w:rFonts w:cstheme="minorHAnsi"/>
        </w:rPr>
        <w:t xml:space="preserve"> </w:t>
      </w:r>
      <w:r w:rsidR="00C205A0" w:rsidRPr="004A14AE">
        <w:rPr>
          <w:rFonts w:cstheme="minorHAnsi"/>
        </w:rPr>
        <w:t>Edits / changes are discarded, and user r</w:t>
      </w:r>
      <w:r w:rsidRPr="004A14AE">
        <w:rPr>
          <w:rFonts w:cstheme="minorHAnsi"/>
        </w:rPr>
        <w:t>eturn</w:t>
      </w:r>
      <w:r w:rsidR="00C205A0" w:rsidRPr="004A14AE">
        <w:rPr>
          <w:rFonts w:cstheme="minorHAnsi"/>
        </w:rPr>
        <w:t>s</w:t>
      </w:r>
      <w:r w:rsidRPr="004A14AE">
        <w:rPr>
          <w:rFonts w:cstheme="minorHAnsi"/>
        </w:rPr>
        <w:t xml:space="preserve"> to the New Session Screen.</w:t>
      </w:r>
      <w:commentRangeEnd w:id="22"/>
      <w:r w:rsidR="00BD6A94" w:rsidRPr="004A14AE">
        <w:rPr>
          <w:rStyle w:val="CommentReference"/>
          <w:rFonts w:cstheme="minorHAnsi"/>
        </w:rPr>
        <w:commentReference w:id="22"/>
      </w:r>
    </w:p>
    <w:p w14:paraId="00A5FE82" w14:textId="7CDF32FC" w:rsidR="004358C5" w:rsidRPr="004A14AE" w:rsidRDefault="00D4582E" w:rsidP="00B85DE9">
      <w:pPr>
        <w:rPr>
          <w:rFonts w:cstheme="minorHAnsi"/>
        </w:rPr>
      </w:pPr>
      <w:r w:rsidRPr="004A14AE">
        <w:rPr>
          <w:rFonts w:cstheme="minorHAnsi"/>
          <w:noProof/>
        </w:rPr>
        <w:drawing>
          <wp:inline distT="0" distB="0" distL="0" distR="0" wp14:anchorId="36BE5647" wp14:editId="3F00BD35">
            <wp:extent cx="2195689" cy="4876800"/>
            <wp:effectExtent l="0" t="0" r="0" b="0"/>
            <wp:docPr id="1310276162" name="Picture 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76162" name="Picture 4" descr="A screenshot of a calculator&#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01869" cy="4890527"/>
                    </a:xfrm>
                    <a:prstGeom prst="rect">
                      <a:avLst/>
                    </a:prstGeom>
                    <a:noFill/>
                    <a:ln>
                      <a:noFill/>
                    </a:ln>
                  </pic:spPr>
                </pic:pic>
              </a:graphicData>
            </a:graphic>
          </wp:inline>
        </w:drawing>
      </w:r>
      <w:r w:rsidR="00140D31" w:rsidRPr="004A14AE">
        <w:rPr>
          <w:rFonts w:cstheme="minorHAnsi"/>
        </w:rPr>
        <w:br w:type="page"/>
      </w:r>
    </w:p>
    <w:p w14:paraId="6948877A" w14:textId="77777777" w:rsidR="004358C5" w:rsidRPr="004A14AE" w:rsidRDefault="00981671" w:rsidP="004358C5">
      <w:pPr>
        <w:rPr>
          <w:rFonts w:cstheme="minorHAnsi"/>
        </w:rPr>
      </w:pPr>
      <w:r>
        <w:rPr>
          <w:rFonts w:cstheme="minorHAnsi"/>
        </w:rPr>
        <w:lastRenderedPageBreak/>
        <w:pict w14:anchorId="2D40ECBE">
          <v:rect id="_x0000_i1027" style="width:0;height:1.5pt" o:hralign="center" o:hrstd="t" o:hr="t" fillcolor="#a0a0a0" stroked="f"/>
        </w:pict>
      </w:r>
    </w:p>
    <w:p w14:paraId="1E8246F0" w14:textId="77777777" w:rsidR="004358C5" w:rsidRPr="004A14AE" w:rsidRDefault="004358C5" w:rsidP="004358C5">
      <w:pPr>
        <w:pStyle w:val="Heading2"/>
        <w:rPr>
          <w:rFonts w:asciiTheme="minorHAnsi" w:hAnsiTheme="minorHAnsi" w:cstheme="minorHAnsi"/>
        </w:rPr>
      </w:pPr>
      <w:bookmarkStart w:id="23" w:name="_Toc148369544"/>
      <w:r w:rsidRPr="004A14AE">
        <w:rPr>
          <w:rFonts w:asciiTheme="minorHAnsi" w:hAnsiTheme="minorHAnsi" w:cstheme="minorHAnsi"/>
        </w:rPr>
        <w:t>Settings Screen</w:t>
      </w:r>
      <w:bookmarkEnd w:id="23"/>
    </w:p>
    <w:p w14:paraId="06E82315" w14:textId="77777777" w:rsidR="004358C5" w:rsidRDefault="004358C5" w:rsidP="004358C5">
      <w:pPr>
        <w:pStyle w:val="NormalWeb"/>
        <w:rPr>
          <w:rFonts w:asciiTheme="minorHAnsi" w:hAnsiTheme="minorHAnsi" w:cstheme="minorHAnsi"/>
        </w:rPr>
      </w:pPr>
      <w:r w:rsidRPr="004A14AE">
        <w:rPr>
          <w:rFonts w:asciiTheme="minorHAnsi" w:hAnsiTheme="minorHAnsi" w:cstheme="minorHAnsi"/>
        </w:rPr>
        <w:t>The Settings Screen offers options for managing app data. Please note that some options are primarily intended for developers and testing purposes.</w:t>
      </w:r>
    </w:p>
    <w:p w14:paraId="6912BF50" w14:textId="2574EF38" w:rsidR="0030316C" w:rsidRPr="004A14AE" w:rsidRDefault="0030316C" w:rsidP="004358C5">
      <w:pPr>
        <w:pStyle w:val="NormalWeb"/>
        <w:rPr>
          <w:rFonts w:asciiTheme="minorHAnsi" w:hAnsiTheme="minorHAnsi" w:cstheme="minorHAnsi"/>
        </w:rPr>
      </w:pPr>
      <w:r>
        <w:rPr>
          <w:rFonts w:asciiTheme="minorHAnsi" w:hAnsiTheme="minorHAnsi" w:cstheme="minorHAnsi"/>
        </w:rPr>
        <w:t>Buttons:</w:t>
      </w:r>
    </w:p>
    <w:p w14:paraId="12969175" w14:textId="1BB7E726" w:rsidR="004358C5" w:rsidRPr="004A14AE" w:rsidRDefault="004358C5" w:rsidP="004358C5">
      <w:pPr>
        <w:numPr>
          <w:ilvl w:val="0"/>
          <w:numId w:val="6"/>
        </w:numPr>
        <w:spacing w:before="100" w:beforeAutospacing="1" w:after="100" w:afterAutospacing="1" w:line="240" w:lineRule="auto"/>
        <w:rPr>
          <w:rFonts w:cstheme="minorHAnsi"/>
        </w:rPr>
      </w:pPr>
      <w:commentRangeStart w:id="24"/>
      <w:r w:rsidRPr="004A14AE">
        <w:rPr>
          <w:rStyle w:val="Strong"/>
          <w:rFonts w:cstheme="minorHAnsi"/>
        </w:rPr>
        <w:t>Clear Data:</w:t>
      </w:r>
      <w:r w:rsidRPr="004A14AE">
        <w:rPr>
          <w:rFonts w:cstheme="minorHAnsi"/>
        </w:rPr>
        <w:t xml:space="preserve"> </w:t>
      </w:r>
      <w:commentRangeEnd w:id="24"/>
      <w:r w:rsidR="00862DC4" w:rsidRPr="004A14AE">
        <w:rPr>
          <w:rStyle w:val="CommentReference"/>
          <w:rFonts w:cstheme="minorHAnsi"/>
        </w:rPr>
        <w:commentReference w:id="24"/>
      </w:r>
      <w:r w:rsidRPr="004A14AE">
        <w:rPr>
          <w:rFonts w:cstheme="minorHAnsi"/>
        </w:rPr>
        <w:t>Use this button to clear any existing data (use with caution</w:t>
      </w:r>
      <w:r w:rsidR="00B7305E" w:rsidRPr="004A14AE">
        <w:rPr>
          <w:rFonts w:cstheme="minorHAnsi"/>
        </w:rPr>
        <w:t xml:space="preserve"> – </w:t>
      </w:r>
      <w:r w:rsidR="008C4F45" w:rsidRPr="004A14AE">
        <w:rPr>
          <w:rFonts w:cstheme="minorHAnsi"/>
        </w:rPr>
        <w:t xml:space="preserve">will delete all data, </w:t>
      </w:r>
      <w:r w:rsidR="00B7305E" w:rsidRPr="004A14AE">
        <w:rPr>
          <w:rFonts w:cstheme="minorHAnsi"/>
        </w:rPr>
        <w:t>cannot be undone</w:t>
      </w:r>
      <w:r w:rsidRPr="004A14AE">
        <w:rPr>
          <w:rFonts w:cstheme="minorHAnsi"/>
        </w:rPr>
        <w:t>).</w:t>
      </w:r>
    </w:p>
    <w:p w14:paraId="3556EB27" w14:textId="5548F608" w:rsidR="00140D31" w:rsidRPr="004A14AE" w:rsidRDefault="004358C5" w:rsidP="004358C5">
      <w:pPr>
        <w:numPr>
          <w:ilvl w:val="0"/>
          <w:numId w:val="6"/>
        </w:numPr>
        <w:spacing w:before="100" w:beforeAutospacing="1" w:after="100" w:afterAutospacing="1" w:line="240" w:lineRule="auto"/>
        <w:rPr>
          <w:rFonts w:cstheme="minorHAnsi"/>
        </w:rPr>
      </w:pPr>
      <w:r w:rsidRPr="004A14AE">
        <w:rPr>
          <w:rStyle w:val="Strong"/>
          <w:rFonts w:cstheme="minorHAnsi"/>
        </w:rPr>
        <w:t>Dummy Data:</w:t>
      </w:r>
      <w:r w:rsidRPr="004A14AE">
        <w:rPr>
          <w:rFonts w:cstheme="minorHAnsi"/>
        </w:rPr>
        <w:t xml:space="preserve"> This option allows developers to test app functionality (use with caution</w:t>
      </w:r>
      <w:r w:rsidR="008C4F45" w:rsidRPr="004A14AE">
        <w:rPr>
          <w:rFonts w:cstheme="minorHAnsi"/>
        </w:rPr>
        <w:t xml:space="preserve"> – will overwrite all existing data, cannot be undone</w:t>
      </w:r>
      <w:r w:rsidRPr="004A14AE">
        <w:rPr>
          <w:rFonts w:cstheme="minorHAnsi"/>
        </w:rPr>
        <w:t>).</w:t>
      </w:r>
    </w:p>
    <w:p w14:paraId="44C41874" w14:textId="4BB85569" w:rsidR="000501A6" w:rsidRPr="004A14AE" w:rsidRDefault="000501A6" w:rsidP="004358C5">
      <w:pPr>
        <w:numPr>
          <w:ilvl w:val="0"/>
          <w:numId w:val="6"/>
        </w:numPr>
        <w:spacing w:before="100" w:beforeAutospacing="1" w:after="100" w:afterAutospacing="1" w:line="240" w:lineRule="auto"/>
        <w:rPr>
          <w:rFonts w:cstheme="minorHAnsi"/>
        </w:rPr>
      </w:pPr>
      <w:r w:rsidRPr="004A14AE">
        <w:rPr>
          <w:rStyle w:val="Strong"/>
          <w:rFonts w:cstheme="minorHAnsi"/>
        </w:rPr>
        <w:t xml:space="preserve">Clear </w:t>
      </w:r>
      <w:r w:rsidR="00802181" w:rsidRPr="004A14AE">
        <w:rPr>
          <w:rStyle w:val="Strong"/>
          <w:rFonts w:cstheme="minorHAnsi"/>
        </w:rPr>
        <w:t>E</w:t>
      </w:r>
      <w:r w:rsidRPr="004A14AE">
        <w:rPr>
          <w:rStyle w:val="Strong"/>
          <w:rFonts w:cstheme="minorHAnsi"/>
        </w:rPr>
        <w:t xml:space="preserve">xercise </w:t>
      </w:r>
      <w:r w:rsidR="00802181" w:rsidRPr="004A14AE">
        <w:rPr>
          <w:rStyle w:val="Strong"/>
          <w:rFonts w:cstheme="minorHAnsi"/>
        </w:rPr>
        <w:t>L</w:t>
      </w:r>
      <w:r w:rsidRPr="004A14AE">
        <w:rPr>
          <w:rStyle w:val="Strong"/>
          <w:rFonts w:cstheme="minorHAnsi"/>
        </w:rPr>
        <w:t>ist:</w:t>
      </w:r>
      <w:r w:rsidR="00474522" w:rsidRPr="004A14AE">
        <w:rPr>
          <w:rFonts w:cstheme="minorHAnsi"/>
        </w:rPr>
        <w:t xml:space="preserve"> Clears the list of exercises completely. Does not remove exercises from the saved data. This button should only be used if you want to rewrite all exercises in the list. If there are only minor changes you should delete the exercise manually by finding them and using the remove button on each exercise.</w:t>
      </w:r>
    </w:p>
    <w:p w14:paraId="38563C2E" w14:textId="4BD0001F" w:rsidR="004358C5" w:rsidRPr="004A14AE" w:rsidRDefault="00911875" w:rsidP="00140D31">
      <w:pPr>
        <w:rPr>
          <w:rFonts w:cstheme="minorHAnsi"/>
        </w:rPr>
      </w:pPr>
      <w:r w:rsidRPr="004A14AE">
        <w:rPr>
          <w:rFonts w:cstheme="minorHAnsi"/>
          <w:noProof/>
        </w:rPr>
        <w:drawing>
          <wp:inline distT="0" distB="0" distL="0" distR="0" wp14:anchorId="5ED8216C" wp14:editId="7943FC8F">
            <wp:extent cx="1989843" cy="4419600"/>
            <wp:effectExtent l="0" t="0" r="0" b="0"/>
            <wp:docPr id="13887980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96262" cy="4433858"/>
                    </a:xfrm>
                    <a:prstGeom prst="rect">
                      <a:avLst/>
                    </a:prstGeom>
                    <a:noFill/>
                    <a:ln>
                      <a:noFill/>
                    </a:ln>
                  </pic:spPr>
                </pic:pic>
              </a:graphicData>
            </a:graphic>
          </wp:inline>
        </w:drawing>
      </w:r>
      <w:r w:rsidR="00140D31" w:rsidRPr="004A14AE">
        <w:rPr>
          <w:rFonts w:cstheme="minorHAnsi"/>
        </w:rPr>
        <w:br w:type="page"/>
      </w:r>
    </w:p>
    <w:p w14:paraId="6288131A" w14:textId="77777777" w:rsidR="004358C5" w:rsidRPr="004A14AE" w:rsidRDefault="00981671" w:rsidP="004358C5">
      <w:pPr>
        <w:spacing w:after="0"/>
        <w:rPr>
          <w:rFonts w:cstheme="minorHAnsi"/>
        </w:rPr>
      </w:pPr>
      <w:r>
        <w:rPr>
          <w:rFonts w:cstheme="minorHAnsi"/>
        </w:rPr>
        <w:lastRenderedPageBreak/>
        <w:pict w14:anchorId="2EC704F9">
          <v:rect id="_x0000_i1028" style="width:0;height:1.5pt" o:hralign="center" o:hrstd="t" o:hr="t" fillcolor="#a0a0a0" stroked="f"/>
        </w:pict>
      </w:r>
    </w:p>
    <w:p w14:paraId="1951C7C8" w14:textId="77777777" w:rsidR="004358C5" w:rsidRPr="004A14AE" w:rsidRDefault="004358C5" w:rsidP="004358C5">
      <w:pPr>
        <w:pStyle w:val="Heading2"/>
        <w:rPr>
          <w:rFonts w:asciiTheme="minorHAnsi" w:hAnsiTheme="minorHAnsi" w:cstheme="minorHAnsi"/>
        </w:rPr>
      </w:pPr>
      <w:bookmarkStart w:id="25" w:name="_Toc148369545"/>
      <w:r w:rsidRPr="004A14AE">
        <w:rPr>
          <w:rFonts w:asciiTheme="minorHAnsi" w:hAnsiTheme="minorHAnsi" w:cstheme="minorHAnsi"/>
        </w:rPr>
        <w:t>Patient Records Screen</w:t>
      </w:r>
      <w:bookmarkEnd w:id="25"/>
    </w:p>
    <w:p w14:paraId="7169F661" w14:textId="7EA663C0" w:rsidR="00140D31" w:rsidRDefault="004358C5" w:rsidP="004358C5">
      <w:pPr>
        <w:pStyle w:val="NormalWeb"/>
        <w:rPr>
          <w:rFonts w:asciiTheme="minorHAnsi" w:hAnsiTheme="minorHAnsi" w:cstheme="minorHAnsi"/>
        </w:rPr>
      </w:pPr>
      <w:r w:rsidRPr="004A14AE">
        <w:rPr>
          <w:rFonts w:asciiTheme="minorHAnsi" w:hAnsiTheme="minorHAnsi" w:cstheme="minorHAnsi"/>
        </w:rPr>
        <w:t>The Patient Records Screen displays a list of patient records. You can add new patients using the "New Patient" button or search for existing patients.</w:t>
      </w:r>
    </w:p>
    <w:p w14:paraId="21D5A836" w14:textId="794E25B4" w:rsidR="0030316C" w:rsidRDefault="0030316C" w:rsidP="004358C5">
      <w:pPr>
        <w:pStyle w:val="NormalWeb"/>
        <w:rPr>
          <w:rFonts w:asciiTheme="minorHAnsi" w:hAnsiTheme="minorHAnsi" w:cstheme="minorHAnsi"/>
        </w:rPr>
      </w:pPr>
      <w:r>
        <w:rPr>
          <w:rFonts w:asciiTheme="minorHAnsi" w:hAnsiTheme="minorHAnsi" w:cstheme="minorHAnsi"/>
        </w:rPr>
        <w:t>Buttons:</w:t>
      </w:r>
    </w:p>
    <w:p w14:paraId="62E49E8D" w14:textId="51CE9D19" w:rsidR="00F42F65" w:rsidRDefault="00F42F65" w:rsidP="00F42F65">
      <w:pPr>
        <w:pStyle w:val="NormalWeb"/>
        <w:numPr>
          <w:ilvl w:val="0"/>
          <w:numId w:val="11"/>
        </w:numPr>
        <w:rPr>
          <w:rFonts w:asciiTheme="minorHAnsi" w:hAnsiTheme="minorHAnsi" w:cstheme="minorHAnsi"/>
        </w:rPr>
      </w:pPr>
      <w:r w:rsidRPr="00F42F65">
        <w:rPr>
          <w:rFonts w:asciiTheme="minorHAnsi" w:hAnsiTheme="minorHAnsi" w:cstheme="minorHAnsi"/>
          <w:b/>
          <w:bCs/>
        </w:rPr>
        <w:t>New Patient Button</w:t>
      </w:r>
      <w:r>
        <w:rPr>
          <w:rFonts w:asciiTheme="minorHAnsi" w:hAnsiTheme="minorHAnsi" w:cstheme="minorHAnsi"/>
        </w:rPr>
        <w:t>: Tap to bring up a input box to add a new patient of given name.</w:t>
      </w:r>
    </w:p>
    <w:p w14:paraId="4DD898B1" w14:textId="0AE3B022" w:rsidR="00F42F65" w:rsidRDefault="00F42F65" w:rsidP="00F42F65">
      <w:pPr>
        <w:pStyle w:val="NormalWeb"/>
        <w:numPr>
          <w:ilvl w:val="0"/>
          <w:numId w:val="11"/>
        </w:numPr>
        <w:rPr>
          <w:rFonts w:asciiTheme="minorHAnsi" w:hAnsiTheme="minorHAnsi" w:cstheme="minorHAnsi"/>
        </w:rPr>
      </w:pPr>
      <w:r>
        <w:rPr>
          <w:rFonts w:asciiTheme="minorHAnsi" w:hAnsiTheme="minorHAnsi" w:cstheme="minorHAnsi"/>
          <w:b/>
          <w:bCs/>
        </w:rPr>
        <w:t>Select Patient Dropdown</w:t>
      </w:r>
      <w:r w:rsidRPr="00F42F65">
        <w:rPr>
          <w:rFonts w:asciiTheme="minorHAnsi" w:hAnsiTheme="minorHAnsi" w:cstheme="minorHAnsi"/>
        </w:rPr>
        <w:t>:</w:t>
      </w:r>
      <w:r>
        <w:rPr>
          <w:rFonts w:asciiTheme="minorHAnsi" w:hAnsiTheme="minorHAnsi" w:cstheme="minorHAnsi"/>
        </w:rPr>
        <w:t xml:space="preserve"> Open the dropdown list to select a patient or search for one.</w:t>
      </w:r>
    </w:p>
    <w:p w14:paraId="0BCDCD6D" w14:textId="35194008" w:rsidR="00F42F65" w:rsidRPr="004A14AE" w:rsidRDefault="00F42F65" w:rsidP="00F42F65">
      <w:pPr>
        <w:pStyle w:val="NormalWeb"/>
        <w:numPr>
          <w:ilvl w:val="0"/>
          <w:numId w:val="11"/>
        </w:numPr>
        <w:rPr>
          <w:rFonts w:asciiTheme="minorHAnsi" w:hAnsiTheme="minorHAnsi" w:cstheme="minorHAnsi"/>
        </w:rPr>
      </w:pPr>
      <w:r w:rsidRPr="004A14AE">
        <w:rPr>
          <w:rFonts w:asciiTheme="minorHAnsi" w:hAnsiTheme="minorHAnsi" w:cstheme="minorHAnsi"/>
          <w:noProof/>
        </w:rPr>
        <w:drawing>
          <wp:anchor distT="0" distB="0" distL="114300" distR="114300" simplePos="0" relativeHeight="251680256" behindDoc="0" locked="0" layoutInCell="1" allowOverlap="1" wp14:anchorId="347684EE" wp14:editId="3FCFA0D8">
            <wp:simplePos x="0" y="0"/>
            <wp:positionH relativeFrom="column">
              <wp:posOffset>381000</wp:posOffset>
            </wp:positionH>
            <wp:positionV relativeFrom="paragraph">
              <wp:posOffset>552450</wp:posOffset>
            </wp:positionV>
            <wp:extent cx="2221420" cy="4933950"/>
            <wp:effectExtent l="0" t="0" r="7620" b="0"/>
            <wp:wrapSquare wrapText="bothSides"/>
            <wp:docPr id="167071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21420" cy="4933950"/>
                    </a:xfrm>
                    <a:prstGeom prst="rect">
                      <a:avLst/>
                    </a:prstGeom>
                    <a:noFill/>
                    <a:ln>
                      <a:noFill/>
                    </a:ln>
                  </pic:spPr>
                </pic:pic>
              </a:graphicData>
            </a:graphic>
          </wp:anchor>
        </w:drawing>
      </w:r>
      <w:r>
        <w:rPr>
          <w:rFonts w:asciiTheme="minorHAnsi" w:hAnsiTheme="minorHAnsi" w:cstheme="minorHAnsi"/>
          <w:b/>
          <w:bCs/>
        </w:rPr>
        <w:t>Patient List</w:t>
      </w:r>
      <w:r w:rsidRPr="00F42F65">
        <w:rPr>
          <w:rFonts w:asciiTheme="minorHAnsi" w:hAnsiTheme="minorHAnsi" w:cstheme="minorHAnsi"/>
        </w:rPr>
        <w:t>:</w:t>
      </w:r>
      <w:r>
        <w:rPr>
          <w:rFonts w:asciiTheme="minorHAnsi" w:hAnsiTheme="minorHAnsi" w:cstheme="minorHAnsi"/>
        </w:rPr>
        <w:t xml:space="preserve"> Select a patient from the list of patients displayed below. This will navigate to the patient screen.</w:t>
      </w:r>
    </w:p>
    <w:p w14:paraId="00ACC24B" w14:textId="0A212871" w:rsidR="004358C5" w:rsidRPr="004A14AE" w:rsidRDefault="00140D31" w:rsidP="00140D31">
      <w:pPr>
        <w:rPr>
          <w:rFonts w:eastAsia="Times New Roman" w:cstheme="minorHAnsi"/>
          <w:sz w:val="24"/>
          <w:szCs w:val="24"/>
          <w:lang w:val="en-AU" w:eastAsia="en-AU"/>
        </w:rPr>
      </w:pPr>
      <w:r w:rsidRPr="004A14AE">
        <w:rPr>
          <w:rFonts w:cstheme="minorHAnsi"/>
        </w:rPr>
        <w:br w:type="page"/>
      </w:r>
    </w:p>
    <w:p w14:paraId="091DE652" w14:textId="77777777" w:rsidR="004358C5" w:rsidRPr="004A14AE" w:rsidRDefault="00981671" w:rsidP="004358C5">
      <w:pPr>
        <w:rPr>
          <w:rFonts w:cstheme="minorHAnsi"/>
        </w:rPr>
      </w:pPr>
      <w:r>
        <w:rPr>
          <w:rFonts w:cstheme="minorHAnsi"/>
        </w:rPr>
        <w:lastRenderedPageBreak/>
        <w:pict w14:anchorId="24169708">
          <v:rect id="_x0000_i1029" style="width:0;height:1.5pt" o:hralign="center" o:hrstd="t" o:hr="t" fillcolor="#a0a0a0" stroked="f"/>
        </w:pict>
      </w:r>
    </w:p>
    <w:p w14:paraId="5B198DA9" w14:textId="77777777" w:rsidR="004358C5" w:rsidRPr="004A14AE" w:rsidRDefault="004358C5" w:rsidP="004358C5">
      <w:pPr>
        <w:pStyle w:val="Heading2"/>
        <w:rPr>
          <w:rFonts w:asciiTheme="minorHAnsi" w:hAnsiTheme="minorHAnsi" w:cstheme="minorHAnsi"/>
        </w:rPr>
      </w:pPr>
      <w:bookmarkStart w:id="26" w:name="_Toc148369546"/>
      <w:commentRangeStart w:id="27"/>
      <w:r w:rsidRPr="004A14AE">
        <w:rPr>
          <w:rFonts w:asciiTheme="minorHAnsi" w:hAnsiTheme="minorHAnsi" w:cstheme="minorHAnsi"/>
        </w:rPr>
        <w:t xml:space="preserve">Patient </w:t>
      </w:r>
      <w:commentRangeEnd w:id="27"/>
      <w:r w:rsidR="00C208BE" w:rsidRPr="004A14AE">
        <w:rPr>
          <w:rStyle w:val="CommentReference"/>
          <w:rFonts w:asciiTheme="minorHAnsi" w:eastAsiaTheme="minorHAnsi" w:hAnsiTheme="minorHAnsi" w:cstheme="minorHAnsi"/>
          <w:color w:val="auto"/>
        </w:rPr>
        <w:commentReference w:id="27"/>
      </w:r>
      <w:r w:rsidRPr="004A14AE">
        <w:rPr>
          <w:rFonts w:asciiTheme="minorHAnsi" w:hAnsiTheme="minorHAnsi" w:cstheme="minorHAnsi"/>
        </w:rPr>
        <w:t>Screen</w:t>
      </w:r>
      <w:bookmarkEnd w:id="26"/>
    </w:p>
    <w:p w14:paraId="7E5C7D3C" w14:textId="77777777" w:rsidR="004358C5" w:rsidRDefault="004358C5" w:rsidP="004358C5">
      <w:pPr>
        <w:pStyle w:val="NormalWeb"/>
        <w:rPr>
          <w:rFonts w:asciiTheme="minorHAnsi" w:hAnsiTheme="minorHAnsi" w:cstheme="minorHAnsi"/>
        </w:rPr>
      </w:pPr>
      <w:r w:rsidRPr="004A14AE">
        <w:rPr>
          <w:rFonts w:asciiTheme="minorHAnsi" w:hAnsiTheme="minorHAnsi" w:cstheme="minorHAnsi"/>
        </w:rPr>
        <w:t>The Patient Screen provides detailed information for individual patients. Here, you can access session history, view progress graphs, and delete patient data.</w:t>
      </w:r>
    </w:p>
    <w:p w14:paraId="6FFDD58D" w14:textId="1999124C" w:rsidR="0030316C" w:rsidRPr="004A14AE" w:rsidRDefault="0030316C" w:rsidP="004358C5">
      <w:pPr>
        <w:pStyle w:val="NormalWeb"/>
        <w:rPr>
          <w:rFonts w:asciiTheme="minorHAnsi" w:hAnsiTheme="minorHAnsi" w:cstheme="minorHAnsi"/>
        </w:rPr>
      </w:pPr>
      <w:r>
        <w:rPr>
          <w:rFonts w:asciiTheme="minorHAnsi" w:hAnsiTheme="minorHAnsi" w:cstheme="minorHAnsi"/>
        </w:rPr>
        <w:t>Buttons:</w:t>
      </w:r>
    </w:p>
    <w:p w14:paraId="3D3D55C4" w14:textId="77777777" w:rsidR="004358C5" w:rsidRPr="004A14AE" w:rsidRDefault="004358C5" w:rsidP="004358C5">
      <w:pPr>
        <w:numPr>
          <w:ilvl w:val="0"/>
          <w:numId w:val="7"/>
        </w:numPr>
        <w:spacing w:before="100" w:beforeAutospacing="1" w:after="100" w:afterAutospacing="1" w:line="240" w:lineRule="auto"/>
        <w:rPr>
          <w:rFonts w:cstheme="minorHAnsi"/>
        </w:rPr>
      </w:pPr>
      <w:r w:rsidRPr="004A14AE">
        <w:rPr>
          <w:rStyle w:val="Strong"/>
          <w:rFonts w:cstheme="minorHAnsi"/>
        </w:rPr>
        <w:t>Session History:</w:t>
      </w:r>
      <w:r w:rsidRPr="004A14AE">
        <w:rPr>
          <w:rFonts w:cstheme="minorHAnsi"/>
        </w:rPr>
        <w:t xml:space="preserve"> View a list of sessions for the selected patient.</w:t>
      </w:r>
    </w:p>
    <w:p w14:paraId="75101A7D" w14:textId="77777777" w:rsidR="004358C5" w:rsidRPr="004A14AE" w:rsidRDefault="004358C5" w:rsidP="004358C5">
      <w:pPr>
        <w:numPr>
          <w:ilvl w:val="0"/>
          <w:numId w:val="7"/>
        </w:numPr>
        <w:spacing w:before="100" w:beforeAutospacing="1" w:after="100" w:afterAutospacing="1" w:line="240" w:lineRule="auto"/>
        <w:rPr>
          <w:rFonts w:cstheme="minorHAnsi"/>
        </w:rPr>
      </w:pPr>
      <w:commentRangeStart w:id="28"/>
      <w:commentRangeStart w:id="29"/>
      <w:r w:rsidRPr="004A14AE">
        <w:rPr>
          <w:rStyle w:val="Strong"/>
          <w:rFonts w:cstheme="minorHAnsi"/>
        </w:rPr>
        <w:t>Progress Graph:</w:t>
      </w:r>
      <w:r w:rsidRPr="004A14AE">
        <w:rPr>
          <w:rFonts w:cstheme="minorHAnsi"/>
        </w:rPr>
        <w:t xml:space="preserve"> Visualize the patient's progress through a graph.</w:t>
      </w:r>
      <w:commentRangeEnd w:id="28"/>
      <w:r w:rsidR="00E23E1B" w:rsidRPr="004A14AE">
        <w:rPr>
          <w:rStyle w:val="CommentReference"/>
          <w:rFonts w:cstheme="minorHAnsi"/>
        </w:rPr>
        <w:commentReference w:id="28"/>
      </w:r>
      <w:commentRangeEnd w:id="29"/>
      <w:r w:rsidR="000E3D45" w:rsidRPr="004A14AE">
        <w:rPr>
          <w:rStyle w:val="CommentReference"/>
          <w:rFonts w:cstheme="minorHAnsi"/>
        </w:rPr>
        <w:commentReference w:id="29"/>
      </w:r>
    </w:p>
    <w:p w14:paraId="05D528E5" w14:textId="76B3DBED" w:rsidR="00140D31" w:rsidRPr="004A14AE" w:rsidRDefault="004358C5" w:rsidP="004358C5">
      <w:pPr>
        <w:numPr>
          <w:ilvl w:val="0"/>
          <w:numId w:val="7"/>
        </w:numPr>
        <w:spacing w:before="100" w:beforeAutospacing="1" w:after="100" w:afterAutospacing="1" w:line="240" w:lineRule="auto"/>
        <w:rPr>
          <w:rFonts w:cstheme="minorHAnsi"/>
        </w:rPr>
      </w:pPr>
      <w:r w:rsidRPr="004A14AE">
        <w:rPr>
          <w:rStyle w:val="Strong"/>
          <w:rFonts w:cstheme="minorHAnsi"/>
        </w:rPr>
        <w:t>Delete Patient Data:</w:t>
      </w:r>
      <w:r w:rsidRPr="004A14AE">
        <w:rPr>
          <w:rFonts w:cstheme="minorHAnsi"/>
        </w:rPr>
        <w:t xml:space="preserve"> Remove the selected patient's data.</w:t>
      </w:r>
    </w:p>
    <w:p w14:paraId="51D29618" w14:textId="3B4C6EE8" w:rsidR="00C205A0" w:rsidRPr="004A14AE" w:rsidRDefault="00C205A0" w:rsidP="00C205A0">
      <w:pPr>
        <w:numPr>
          <w:ilvl w:val="0"/>
          <w:numId w:val="7"/>
        </w:numPr>
        <w:spacing w:before="100" w:beforeAutospacing="1" w:after="100" w:afterAutospacing="1" w:line="240" w:lineRule="auto"/>
        <w:rPr>
          <w:rFonts w:cstheme="minorHAnsi"/>
        </w:rPr>
      </w:pPr>
      <w:commentRangeStart w:id="30"/>
      <w:commentRangeStart w:id="31"/>
      <w:r w:rsidRPr="004A14AE">
        <w:rPr>
          <w:rStyle w:val="Strong"/>
          <w:rFonts w:cstheme="minorHAnsi"/>
        </w:rPr>
        <w:t>Return Home Button:</w:t>
      </w:r>
      <w:commentRangeEnd w:id="30"/>
      <w:r w:rsidRPr="004A14AE">
        <w:rPr>
          <w:rStyle w:val="CommentReference"/>
          <w:rFonts w:cstheme="minorHAnsi"/>
        </w:rPr>
        <w:commentReference w:id="30"/>
      </w:r>
      <w:commentRangeEnd w:id="31"/>
      <w:r w:rsidRPr="004A14AE">
        <w:rPr>
          <w:rStyle w:val="CommentReference"/>
          <w:rFonts w:cstheme="minorHAnsi"/>
        </w:rPr>
        <w:commentReference w:id="31"/>
      </w:r>
      <w:r w:rsidRPr="004A14AE">
        <w:rPr>
          <w:rFonts w:cstheme="minorHAnsi"/>
        </w:rPr>
        <w:t xml:space="preserve"> Use this button to return to the Home Screen from any other page within the app.</w:t>
      </w:r>
    </w:p>
    <w:p w14:paraId="25F18655" w14:textId="359592B8" w:rsidR="004358C5" w:rsidRPr="004A14AE" w:rsidRDefault="00911875" w:rsidP="00911875">
      <w:pPr>
        <w:rPr>
          <w:rFonts w:cstheme="minorHAnsi"/>
        </w:rPr>
      </w:pPr>
      <w:r w:rsidRPr="004A14AE">
        <w:rPr>
          <w:rFonts w:cstheme="minorHAnsi"/>
          <w:noProof/>
        </w:rPr>
        <w:drawing>
          <wp:anchor distT="0" distB="0" distL="114300" distR="114300" simplePos="0" relativeHeight="251676160" behindDoc="0" locked="0" layoutInCell="1" allowOverlap="1" wp14:anchorId="0C8AC0A2" wp14:editId="5DE89CAE">
            <wp:simplePos x="0" y="0"/>
            <wp:positionH relativeFrom="column">
              <wp:posOffset>419100</wp:posOffset>
            </wp:positionH>
            <wp:positionV relativeFrom="paragraph">
              <wp:posOffset>-3810</wp:posOffset>
            </wp:positionV>
            <wp:extent cx="1951247" cy="4333875"/>
            <wp:effectExtent l="0" t="0" r="0" b="0"/>
            <wp:wrapSquare wrapText="bothSides"/>
            <wp:docPr id="7063236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51247" cy="4333875"/>
                    </a:xfrm>
                    <a:prstGeom prst="rect">
                      <a:avLst/>
                    </a:prstGeom>
                    <a:noFill/>
                    <a:ln>
                      <a:noFill/>
                    </a:ln>
                  </pic:spPr>
                </pic:pic>
              </a:graphicData>
            </a:graphic>
          </wp:anchor>
        </w:drawing>
      </w:r>
      <w:r w:rsidR="00140D31" w:rsidRPr="004A14AE">
        <w:rPr>
          <w:rFonts w:cstheme="minorHAnsi"/>
        </w:rPr>
        <w:br w:type="page"/>
      </w:r>
    </w:p>
    <w:p w14:paraId="4143B6A1" w14:textId="77777777" w:rsidR="004358C5" w:rsidRPr="004A14AE" w:rsidRDefault="00981671" w:rsidP="004358C5">
      <w:pPr>
        <w:rPr>
          <w:rFonts w:cstheme="minorHAnsi"/>
        </w:rPr>
      </w:pPr>
      <w:r>
        <w:rPr>
          <w:rFonts w:cstheme="minorHAnsi"/>
        </w:rPr>
        <w:lastRenderedPageBreak/>
        <w:pict w14:anchorId="2C7AD327">
          <v:rect id="_x0000_i1030" style="width:0;height:1.5pt" o:hralign="center" o:hrstd="t" o:hr="t" fillcolor="#a0a0a0" stroked="f"/>
        </w:pict>
      </w:r>
    </w:p>
    <w:p w14:paraId="5DC2043F" w14:textId="39E9B6A0" w:rsidR="004358C5" w:rsidRPr="004A14AE" w:rsidRDefault="004358C5" w:rsidP="004358C5">
      <w:pPr>
        <w:pStyle w:val="Heading2"/>
        <w:rPr>
          <w:rFonts w:asciiTheme="minorHAnsi" w:hAnsiTheme="minorHAnsi" w:cstheme="minorHAnsi"/>
        </w:rPr>
      </w:pPr>
      <w:bookmarkStart w:id="32" w:name="_Toc148369547"/>
      <w:commentRangeStart w:id="33"/>
      <w:commentRangeStart w:id="34"/>
      <w:r w:rsidRPr="004A14AE">
        <w:rPr>
          <w:rFonts w:asciiTheme="minorHAnsi" w:hAnsiTheme="minorHAnsi" w:cstheme="minorHAnsi"/>
        </w:rPr>
        <w:t xml:space="preserve">Session </w:t>
      </w:r>
      <w:commentRangeEnd w:id="33"/>
      <w:r w:rsidR="00976D20" w:rsidRPr="004A14AE">
        <w:rPr>
          <w:rStyle w:val="CommentReference"/>
          <w:rFonts w:asciiTheme="minorHAnsi" w:eastAsiaTheme="minorHAnsi" w:hAnsiTheme="minorHAnsi" w:cstheme="minorHAnsi"/>
          <w:color w:val="auto"/>
        </w:rPr>
        <w:commentReference w:id="33"/>
      </w:r>
      <w:commentRangeEnd w:id="34"/>
      <w:r w:rsidR="00C205A0" w:rsidRPr="004A14AE">
        <w:rPr>
          <w:rStyle w:val="CommentReference"/>
          <w:rFonts w:asciiTheme="minorHAnsi" w:eastAsiaTheme="minorHAnsi" w:hAnsiTheme="minorHAnsi" w:cstheme="minorHAnsi"/>
          <w:color w:val="auto"/>
        </w:rPr>
        <w:commentReference w:id="34"/>
      </w:r>
      <w:r w:rsidRPr="004A14AE">
        <w:rPr>
          <w:rFonts w:asciiTheme="minorHAnsi" w:hAnsiTheme="minorHAnsi" w:cstheme="minorHAnsi"/>
        </w:rPr>
        <w:t>History</w:t>
      </w:r>
      <w:r w:rsidR="00B85DE9" w:rsidRPr="004A14AE">
        <w:rPr>
          <w:rFonts w:asciiTheme="minorHAnsi" w:hAnsiTheme="minorHAnsi" w:cstheme="minorHAnsi"/>
        </w:rPr>
        <w:t xml:space="preserve"> Screen</w:t>
      </w:r>
      <w:bookmarkEnd w:id="32"/>
    </w:p>
    <w:p w14:paraId="7729C2D8" w14:textId="4D6D29D9" w:rsidR="00140D31" w:rsidRDefault="004358C5" w:rsidP="004358C5">
      <w:pPr>
        <w:pStyle w:val="NormalWeb"/>
        <w:rPr>
          <w:rFonts w:asciiTheme="minorHAnsi" w:hAnsiTheme="minorHAnsi" w:cstheme="minorHAnsi"/>
        </w:rPr>
      </w:pPr>
      <w:r w:rsidRPr="004A14AE">
        <w:rPr>
          <w:rFonts w:asciiTheme="minorHAnsi" w:hAnsiTheme="minorHAnsi" w:cstheme="minorHAnsi"/>
        </w:rPr>
        <w:t xml:space="preserve">The Session History button provides a list of recorded sessions for the selected patient, including </w:t>
      </w:r>
      <w:r w:rsidR="00B8723A" w:rsidRPr="004A14AE">
        <w:rPr>
          <w:rFonts w:asciiTheme="minorHAnsi" w:hAnsiTheme="minorHAnsi" w:cstheme="minorHAnsi"/>
        </w:rPr>
        <w:t>the number of exercises the patient did on a specific day</w:t>
      </w:r>
      <w:r w:rsidRPr="004A14AE">
        <w:rPr>
          <w:rFonts w:asciiTheme="minorHAnsi" w:hAnsiTheme="minorHAnsi" w:cstheme="minorHAnsi"/>
        </w:rPr>
        <w:t>.</w:t>
      </w:r>
      <w:r w:rsidR="00531D67" w:rsidRPr="004A14AE">
        <w:rPr>
          <w:rFonts w:asciiTheme="minorHAnsi" w:hAnsiTheme="minorHAnsi" w:cstheme="minorHAnsi"/>
        </w:rPr>
        <w:t xml:space="preserve"> Choose a session to view its </w:t>
      </w:r>
      <w:r w:rsidR="00B8723A" w:rsidRPr="004A14AE">
        <w:rPr>
          <w:rFonts w:asciiTheme="minorHAnsi" w:hAnsiTheme="minorHAnsi" w:cstheme="minorHAnsi"/>
        </w:rPr>
        <w:t xml:space="preserve">details on exercise repetitions </w:t>
      </w:r>
      <w:r w:rsidR="00531D67" w:rsidRPr="004A14AE">
        <w:rPr>
          <w:rFonts w:asciiTheme="minorHAnsi" w:hAnsiTheme="minorHAnsi" w:cstheme="minorHAnsi"/>
        </w:rPr>
        <w:t>on the Session Screen</w:t>
      </w:r>
      <w:r w:rsidR="00C205A0" w:rsidRPr="004A14AE">
        <w:rPr>
          <w:rFonts w:asciiTheme="minorHAnsi" w:hAnsiTheme="minorHAnsi" w:cstheme="minorHAnsi"/>
        </w:rPr>
        <w:t>.</w:t>
      </w:r>
    </w:p>
    <w:p w14:paraId="0FC4D9E4" w14:textId="5589CFCF" w:rsidR="0030316C" w:rsidRPr="004A14AE" w:rsidRDefault="0030316C" w:rsidP="004358C5">
      <w:pPr>
        <w:pStyle w:val="NormalWeb"/>
        <w:rPr>
          <w:rFonts w:asciiTheme="minorHAnsi" w:hAnsiTheme="minorHAnsi" w:cstheme="minorHAnsi"/>
        </w:rPr>
      </w:pPr>
      <w:r>
        <w:rPr>
          <w:rFonts w:asciiTheme="minorHAnsi" w:hAnsiTheme="minorHAnsi" w:cstheme="minorHAnsi"/>
        </w:rPr>
        <w:t>Buttons:</w:t>
      </w:r>
    </w:p>
    <w:p w14:paraId="2B8940D9" w14:textId="081B6814" w:rsidR="00C205A0" w:rsidRPr="004A14AE" w:rsidRDefault="00C205A0" w:rsidP="004358C5">
      <w:pPr>
        <w:numPr>
          <w:ilvl w:val="0"/>
          <w:numId w:val="7"/>
        </w:numPr>
        <w:spacing w:before="100" w:beforeAutospacing="1" w:after="100" w:afterAutospacing="1" w:line="240" w:lineRule="auto"/>
        <w:rPr>
          <w:rStyle w:val="Strong"/>
          <w:rFonts w:cstheme="minorHAnsi"/>
        </w:rPr>
      </w:pPr>
      <w:r w:rsidRPr="004A14AE">
        <w:rPr>
          <w:rStyle w:val="Strong"/>
          <w:rFonts w:cstheme="minorHAnsi"/>
        </w:rPr>
        <w:t xml:space="preserve">Session Button: </w:t>
      </w:r>
      <w:r w:rsidRPr="004A14AE">
        <w:rPr>
          <w:rStyle w:val="Strong"/>
          <w:rFonts w:cstheme="minorHAnsi"/>
          <w:b w:val="0"/>
          <w:bCs w:val="0"/>
        </w:rPr>
        <w:t>Tap a session to navigate to the session screen and view the exercise data of that session.</w:t>
      </w:r>
    </w:p>
    <w:p w14:paraId="5AB539CC" w14:textId="3BBAFB4D" w:rsidR="00C205A0" w:rsidRPr="004A14AE" w:rsidRDefault="00F42F65" w:rsidP="004358C5">
      <w:pPr>
        <w:numPr>
          <w:ilvl w:val="0"/>
          <w:numId w:val="7"/>
        </w:numPr>
        <w:spacing w:before="100" w:beforeAutospacing="1" w:after="100" w:afterAutospacing="1" w:line="240" w:lineRule="auto"/>
        <w:rPr>
          <w:rFonts w:cstheme="minorHAnsi"/>
        </w:rPr>
      </w:pPr>
      <w:r w:rsidRPr="004A14AE">
        <w:rPr>
          <w:rFonts w:cstheme="minorHAnsi"/>
          <w:noProof/>
        </w:rPr>
        <w:drawing>
          <wp:anchor distT="0" distB="0" distL="114300" distR="114300" simplePos="0" relativeHeight="251678208" behindDoc="0" locked="0" layoutInCell="1" allowOverlap="1" wp14:anchorId="764B8571" wp14:editId="69618999">
            <wp:simplePos x="0" y="0"/>
            <wp:positionH relativeFrom="column">
              <wp:posOffset>400050</wp:posOffset>
            </wp:positionH>
            <wp:positionV relativeFrom="paragraph">
              <wp:posOffset>509270</wp:posOffset>
            </wp:positionV>
            <wp:extent cx="2019862" cy="4486275"/>
            <wp:effectExtent l="0" t="0" r="0" b="0"/>
            <wp:wrapSquare wrapText="bothSides"/>
            <wp:docPr id="267066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19862" cy="4486275"/>
                    </a:xfrm>
                    <a:prstGeom prst="rect">
                      <a:avLst/>
                    </a:prstGeom>
                    <a:noFill/>
                    <a:ln>
                      <a:noFill/>
                    </a:ln>
                  </pic:spPr>
                </pic:pic>
              </a:graphicData>
            </a:graphic>
          </wp:anchor>
        </w:drawing>
      </w:r>
      <w:commentRangeStart w:id="35"/>
      <w:commentRangeStart w:id="36"/>
      <w:r w:rsidR="00C205A0" w:rsidRPr="004A14AE">
        <w:rPr>
          <w:rStyle w:val="Strong"/>
          <w:rFonts w:cstheme="minorHAnsi"/>
        </w:rPr>
        <w:t>Return Home Button:</w:t>
      </w:r>
      <w:commentRangeEnd w:id="35"/>
      <w:r w:rsidR="00C205A0" w:rsidRPr="004A14AE">
        <w:rPr>
          <w:rStyle w:val="CommentReference"/>
          <w:rFonts w:cstheme="minorHAnsi"/>
        </w:rPr>
        <w:commentReference w:id="35"/>
      </w:r>
      <w:commentRangeEnd w:id="36"/>
      <w:r w:rsidR="00C205A0" w:rsidRPr="004A14AE">
        <w:rPr>
          <w:rStyle w:val="CommentReference"/>
          <w:rFonts w:cstheme="minorHAnsi"/>
        </w:rPr>
        <w:commentReference w:id="36"/>
      </w:r>
      <w:r w:rsidR="00C205A0" w:rsidRPr="004A14AE">
        <w:rPr>
          <w:rFonts w:cstheme="minorHAnsi"/>
        </w:rPr>
        <w:t xml:space="preserve"> Use this button to return to the Home Screen from any other page within the app.</w:t>
      </w:r>
    </w:p>
    <w:p w14:paraId="53715369" w14:textId="3D608AD6" w:rsidR="00D4582E" w:rsidRPr="004A14AE" w:rsidRDefault="00D4582E" w:rsidP="00140D31">
      <w:pPr>
        <w:rPr>
          <w:rFonts w:cstheme="minorHAnsi"/>
        </w:rPr>
      </w:pPr>
    </w:p>
    <w:p w14:paraId="4EEB1619" w14:textId="77777777" w:rsidR="00D4582E" w:rsidRPr="004A14AE" w:rsidRDefault="00D4582E">
      <w:pPr>
        <w:rPr>
          <w:rFonts w:cstheme="minorHAnsi"/>
        </w:rPr>
      </w:pPr>
      <w:r w:rsidRPr="004A14AE">
        <w:rPr>
          <w:rFonts w:cstheme="minorHAnsi"/>
        </w:rPr>
        <w:br w:type="page"/>
      </w:r>
    </w:p>
    <w:p w14:paraId="5529BDF5" w14:textId="77777777" w:rsidR="00D4582E" w:rsidRPr="004A14AE" w:rsidRDefault="00981671" w:rsidP="00D4582E">
      <w:pPr>
        <w:rPr>
          <w:rFonts w:cstheme="minorHAnsi"/>
        </w:rPr>
      </w:pPr>
      <w:r>
        <w:rPr>
          <w:rFonts w:cstheme="minorHAnsi"/>
        </w:rPr>
        <w:lastRenderedPageBreak/>
        <w:pict w14:anchorId="2BBB8D55">
          <v:rect id="_x0000_i1031" style="width:0;height:1.5pt" o:hralign="center" o:hrstd="t" o:hr="t" fillcolor="#a0a0a0" stroked="f"/>
        </w:pict>
      </w:r>
    </w:p>
    <w:p w14:paraId="3D69562B" w14:textId="77FA09DB" w:rsidR="00D4582E" w:rsidRPr="004A14AE" w:rsidRDefault="00D4582E" w:rsidP="00D4582E">
      <w:pPr>
        <w:pStyle w:val="Heading2"/>
        <w:rPr>
          <w:rFonts w:asciiTheme="minorHAnsi" w:hAnsiTheme="minorHAnsi" w:cstheme="minorHAnsi"/>
        </w:rPr>
      </w:pPr>
      <w:bookmarkStart w:id="37" w:name="_Toc148369548"/>
      <w:r w:rsidRPr="004A14AE">
        <w:rPr>
          <w:rFonts w:asciiTheme="minorHAnsi" w:hAnsiTheme="minorHAnsi" w:cstheme="minorHAnsi"/>
        </w:rPr>
        <w:t>Session Screen</w:t>
      </w:r>
      <w:bookmarkEnd w:id="37"/>
    </w:p>
    <w:p w14:paraId="1A1CA2B9" w14:textId="1236995D" w:rsidR="004358C5" w:rsidRDefault="00697458" w:rsidP="00D4582E">
      <w:pPr>
        <w:pStyle w:val="NormalWeb"/>
        <w:rPr>
          <w:rFonts w:asciiTheme="minorHAnsi" w:hAnsiTheme="minorHAnsi" w:cstheme="minorHAnsi"/>
        </w:rPr>
      </w:pPr>
      <w:r w:rsidRPr="004A14AE">
        <w:rPr>
          <w:rFonts w:asciiTheme="minorHAnsi" w:hAnsiTheme="minorHAnsi" w:cstheme="minorHAnsi"/>
        </w:rPr>
        <w:t>The Session Screen displays a list of the exercises and the repetitions for each exercise for the specified session. You can delete the session from this screen or return</w:t>
      </w:r>
      <w:r w:rsidR="0034417C" w:rsidRPr="004A14AE">
        <w:rPr>
          <w:rFonts w:asciiTheme="minorHAnsi" w:hAnsiTheme="minorHAnsi" w:cstheme="minorHAnsi"/>
        </w:rPr>
        <w:t xml:space="preserve"> to home from </w:t>
      </w:r>
      <w:commentRangeStart w:id="38"/>
      <w:commentRangeStart w:id="39"/>
      <w:r w:rsidR="0034417C" w:rsidRPr="004A14AE">
        <w:rPr>
          <w:rFonts w:asciiTheme="minorHAnsi" w:hAnsiTheme="minorHAnsi" w:cstheme="minorHAnsi"/>
        </w:rPr>
        <w:t>here</w:t>
      </w:r>
      <w:commentRangeEnd w:id="38"/>
      <w:r w:rsidR="00C407BF" w:rsidRPr="004A14AE">
        <w:rPr>
          <w:rStyle w:val="CommentReference"/>
          <w:rFonts w:asciiTheme="minorHAnsi" w:eastAsiaTheme="minorHAnsi" w:hAnsiTheme="minorHAnsi" w:cstheme="minorHAnsi"/>
          <w:lang w:val="en-US" w:eastAsia="en-US"/>
        </w:rPr>
        <w:commentReference w:id="38"/>
      </w:r>
      <w:commentRangeEnd w:id="39"/>
      <w:r w:rsidR="00247B0E" w:rsidRPr="004A14AE">
        <w:rPr>
          <w:rStyle w:val="CommentReference"/>
          <w:rFonts w:asciiTheme="minorHAnsi" w:eastAsiaTheme="minorHAnsi" w:hAnsiTheme="minorHAnsi" w:cstheme="minorHAnsi"/>
          <w:lang w:val="en-US" w:eastAsia="en-US"/>
        </w:rPr>
        <w:commentReference w:id="39"/>
      </w:r>
      <w:r w:rsidR="0034417C" w:rsidRPr="004A14AE">
        <w:rPr>
          <w:rFonts w:asciiTheme="minorHAnsi" w:hAnsiTheme="minorHAnsi" w:cstheme="minorHAnsi"/>
        </w:rPr>
        <w:t>.</w:t>
      </w:r>
    </w:p>
    <w:p w14:paraId="57DC3BBF" w14:textId="3EADC56F" w:rsidR="0030316C" w:rsidRPr="004A14AE" w:rsidRDefault="0030316C" w:rsidP="00D4582E">
      <w:pPr>
        <w:pStyle w:val="NormalWeb"/>
        <w:rPr>
          <w:rFonts w:asciiTheme="minorHAnsi" w:hAnsiTheme="minorHAnsi" w:cstheme="minorHAnsi"/>
        </w:rPr>
      </w:pPr>
      <w:r>
        <w:rPr>
          <w:rFonts w:asciiTheme="minorHAnsi" w:hAnsiTheme="minorHAnsi" w:cstheme="minorHAnsi"/>
        </w:rPr>
        <w:t>Buttons:</w:t>
      </w:r>
    </w:p>
    <w:p w14:paraId="09F53C48" w14:textId="3E70A756" w:rsidR="00C205A0" w:rsidRPr="004A14AE" w:rsidRDefault="00C205A0" w:rsidP="00D4582E">
      <w:pPr>
        <w:numPr>
          <w:ilvl w:val="0"/>
          <w:numId w:val="7"/>
        </w:numPr>
        <w:spacing w:before="100" w:beforeAutospacing="1" w:after="100" w:afterAutospacing="1" w:line="240" w:lineRule="auto"/>
        <w:rPr>
          <w:rStyle w:val="Strong"/>
          <w:rFonts w:cstheme="minorHAnsi"/>
        </w:rPr>
      </w:pPr>
      <w:r w:rsidRPr="004A14AE">
        <w:rPr>
          <w:rStyle w:val="Strong"/>
          <w:rFonts w:cstheme="minorHAnsi"/>
        </w:rPr>
        <w:t xml:space="preserve">Delete Session Button: </w:t>
      </w:r>
      <w:r w:rsidRPr="004A14AE">
        <w:rPr>
          <w:rStyle w:val="Strong"/>
          <w:rFonts w:cstheme="minorHAnsi"/>
          <w:b w:val="0"/>
          <w:bCs w:val="0"/>
        </w:rPr>
        <w:t>Delete the current session and return</w:t>
      </w:r>
      <w:r w:rsidR="00D81C75" w:rsidRPr="004A14AE">
        <w:rPr>
          <w:rStyle w:val="Strong"/>
          <w:rFonts w:cstheme="minorHAnsi"/>
          <w:b w:val="0"/>
          <w:bCs w:val="0"/>
        </w:rPr>
        <w:t xml:space="preserve"> the user</w:t>
      </w:r>
      <w:r w:rsidRPr="004A14AE">
        <w:rPr>
          <w:rStyle w:val="Strong"/>
          <w:rFonts w:cstheme="minorHAnsi"/>
          <w:b w:val="0"/>
          <w:bCs w:val="0"/>
        </w:rPr>
        <w:t xml:space="preserve"> to the patient screen.</w:t>
      </w:r>
    </w:p>
    <w:p w14:paraId="2D6807FD" w14:textId="0D68D663" w:rsidR="00C205A0" w:rsidRPr="004A14AE" w:rsidRDefault="00C205A0" w:rsidP="00D4582E">
      <w:pPr>
        <w:numPr>
          <w:ilvl w:val="0"/>
          <w:numId w:val="7"/>
        </w:numPr>
        <w:spacing w:before="100" w:beforeAutospacing="1" w:after="100" w:afterAutospacing="1" w:line="240" w:lineRule="auto"/>
        <w:rPr>
          <w:rFonts w:cstheme="minorHAnsi"/>
        </w:rPr>
      </w:pPr>
      <w:commentRangeStart w:id="40"/>
      <w:commentRangeStart w:id="41"/>
      <w:r w:rsidRPr="004A14AE">
        <w:rPr>
          <w:rStyle w:val="Strong"/>
          <w:rFonts w:cstheme="minorHAnsi"/>
        </w:rPr>
        <w:t>Return Home Button:</w:t>
      </w:r>
      <w:commentRangeEnd w:id="40"/>
      <w:r w:rsidRPr="004A14AE">
        <w:rPr>
          <w:rStyle w:val="CommentReference"/>
          <w:rFonts w:cstheme="minorHAnsi"/>
        </w:rPr>
        <w:commentReference w:id="40"/>
      </w:r>
      <w:commentRangeEnd w:id="41"/>
      <w:r w:rsidRPr="004A14AE">
        <w:rPr>
          <w:rStyle w:val="CommentReference"/>
          <w:rFonts w:cstheme="minorHAnsi"/>
        </w:rPr>
        <w:commentReference w:id="41"/>
      </w:r>
      <w:r w:rsidRPr="004A14AE">
        <w:rPr>
          <w:rFonts w:cstheme="minorHAnsi"/>
        </w:rPr>
        <w:t xml:space="preserve"> Use this button to return to the Home Screen from any other page within the app.</w:t>
      </w:r>
    </w:p>
    <w:p w14:paraId="3C298977" w14:textId="4720F37C" w:rsidR="00D4582E" w:rsidRPr="004A14AE" w:rsidRDefault="00697458">
      <w:pPr>
        <w:rPr>
          <w:rFonts w:cstheme="minorHAnsi"/>
        </w:rPr>
      </w:pPr>
      <w:r w:rsidRPr="004A14AE">
        <w:rPr>
          <w:rFonts w:cstheme="minorHAnsi"/>
          <w:noProof/>
        </w:rPr>
        <w:drawing>
          <wp:anchor distT="0" distB="0" distL="114300" distR="114300" simplePos="0" relativeHeight="251674112" behindDoc="0" locked="0" layoutInCell="1" allowOverlap="1" wp14:anchorId="6F5B8E6B" wp14:editId="39B17EFD">
            <wp:simplePos x="0" y="0"/>
            <wp:positionH relativeFrom="column">
              <wp:posOffset>476250</wp:posOffset>
            </wp:positionH>
            <wp:positionV relativeFrom="paragraph">
              <wp:posOffset>70485</wp:posOffset>
            </wp:positionV>
            <wp:extent cx="1959824" cy="4352925"/>
            <wp:effectExtent l="0" t="0" r="2540" b="0"/>
            <wp:wrapSquare wrapText="bothSides"/>
            <wp:docPr id="15616970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59824" cy="4352925"/>
                    </a:xfrm>
                    <a:prstGeom prst="rect">
                      <a:avLst/>
                    </a:prstGeom>
                    <a:noFill/>
                    <a:ln>
                      <a:noFill/>
                    </a:ln>
                  </pic:spPr>
                </pic:pic>
              </a:graphicData>
            </a:graphic>
          </wp:anchor>
        </w:drawing>
      </w:r>
      <w:r w:rsidR="00D4582E" w:rsidRPr="004A14AE">
        <w:rPr>
          <w:rFonts w:cstheme="minorHAnsi"/>
        </w:rPr>
        <w:br w:type="page"/>
      </w:r>
    </w:p>
    <w:p w14:paraId="23ECC670" w14:textId="7081BC81" w:rsidR="004358C5" w:rsidRPr="004A14AE" w:rsidRDefault="00981671" w:rsidP="004358C5">
      <w:pPr>
        <w:spacing w:after="0"/>
        <w:rPr>
          <w:rFonts w:cstheme="minorHAnsi"/>
        </w:rPr>
      </w:pPr>
      <w:r>
        <w:rPr>
          <w:rFonts w:cstheme="minorHAnsi"/>
        </w:rPr>
        <w:lastRenderedPageBreak/>
        <w:pict w14:anchorId="3D0A83F4">
          <v:rect id="_x0000_i1032" style="width:0;height:1.5pt" o:hralign="center" o:hrstd="t" o:hr="t" fillcolor="#a0a0a0" stroked="f"/>
        </w:pict>
      </w:r>
    </w:p>
    <w:p w14:paraId="4D858C11" w14:textId="77777777" w:rsidR="004358C5" w:rsidRPr="004A14AE" w:rsidRDefault="004358C5" w:rsidP="004358C5">
      <w:pPr>
        <w:pStyle w:val="Heading2"/>
        <w:rPr>
          <w:rFonts w:asciiTheme="minorHAnsi" w:hAnsiTheme="minorHAnsi" w:cstheme="minorHAnsi"/>
        </w:rPr>
      </w:pPr>
      <w:bookmarkStart w:id="42" w:name="_Toc148369549"/>
      <w:r w:rsidRPr="004A14AE">
        <w:rPr>
          <w:rFonts w:asciiTheme="minorHAnsi" w:hAnsiTheme="minorHAnsi" w:cstheme="minorHAnsi"/>
        </w:rPr>
        <w:t>Data Export Page</w:t>
      </w:r>
      <w:bookmarkEnd w:id="42"/>
    </w:p>
    <w:p w14:paraId="175B546A" w14:textId="00AB9590" w:rsidR="004358C5" w:rsidRDefault="004358C5" w:rsidP="004358C5">
      <w:pPr>
        <w:pStyle w:val="NormalWeb"/>
        <w:rPr>
          <w:rFonts w:asciiTheme="minorHAnsi" w:hAnsiTheme="minorHAnsi" w:cstheme="minorHAnsi"/>
        </w:rPr>
      </w:pPr>
      <w:r w:rsidRPr="004A14AE">
        <w:rPr>
          <w:rFonts w:asciiTheme="minorHAnsi" w:hAnsiTheme="minorHAnsi" w:cstheme="minorHAnsi"/>
        </w:rPr>
        <w:t>The Data Export Page is used to export patient data to a .csv file. You can export all patient data or specify a date range.</w:t>
      </w:r>
    </w:p>
    <w:p w14:paraId="51A18F76" w14:textId="79640E35" w:rsidR="0030316C" w:rsidRPr="004A14AE" w:rsidRDefault="0030316C" w:rsidP="004358C5">
      <w:pPr>
        <w:pStyle w:val="NormalWeb"/>
        <w:rPr>
          <w:rFonts w:asciiTheme="minorHAnsi" w:hAnsiTheme="minorHAnsi" w:cstheme="minorHAnsi"/>
        </w:rPr>
      </w:pPr>
      <w:r>
        <w:rPr>
          <w:rFonts w:asciiTheme="minorHAnsi" w:hAnsiTheme="minorHAnsi" w:cstheme="minorHAnsi"/>
        </w:rPr>
        <w:t>Buttons:</w:t>
      </w:r>
    </w:p>
    <w:p w14:paraId="25C2156A" w14:textId="77777777" w:rsidR="004358C5" w:rsidRPr="004A14AE" w:rsidRDefault="004358C5" w:rsidP="004358C5">
      <w:pPr>
        <w:numPr>
          <w:ilvl w:val="0"/>
          <w:numId w:val="9"/>
        </w:numPr>
        <w:spacing w:before="100" w:beforeAutospacing="1" w:after="100" w:afterAutospacing="1" w:line="240" w:lineRule="auto"/>
        <w:rPr>
          <w:rFonts w:cstheme="minorHAnsi"/>
        </w:rPr>
      </w:pPr>
      <w:commentRangeStart w:id="43"/>
      <w:r w:rsidRPr="004A14AE">
        <w:rPr>
          <w:rStyle w:val="Strong"/>
          <w:rFonts w:cstheme="minorHAnsi"/>
        </w:rPr>
        <w:t>Export All Data:</w:t>
      </w:r>
      <w:commentRangeEnd w:id="43"/>
      <w:r w:rsidR="0005429A" w:rsidRPr="004A14AE">
        <w:rPr>
          <w:rStyle w:val="CommentReference"/>
          <w:rFonts w:cstheme="minorHAnsi"/>
        </w:rPr>
        <w:commentReference w:id="43"/>
      </w:r>
      <w:r w:rsidRPr="004A14AE">
        <w:rPr>
          <w:rFonts w:cstheme="minorHAnsi"/>
        </w:rPr>
        <w:t xml:space="preserve"> Export data for all patients to a .csv file.</w:t>
      </w:r>
    </w:p>
    <w:p w14:paraId="50A6C467" w14:textId="03301F8B" w:rsidR="00140D31" w:rsidRPr="004A14AE" w:rsidRDefault="004358C5" w:rsidP="004358C5">
      <w:pPr>
        <w:numPr>
          <w:ilvl w:val="0"/>
          <w:numId w:val="9"/>
        </w:numPr>
        <w:spacing w:before="100" w:beforeAutospacing="1" w:after="100" w:afterAutospacing="1" w:line="240" w:lineRule="auto"/>
        <w:rPr>
          <w:ins w:id="44" w:author="Camila Shirota" w:date="2023-10-16T11:01:00Z"/>
          <w:rFonts w:cstheme="minorHAnsi"/>
        </w:rPr>
      </w:pPr>
      <w:r w:rsidRPr="004A14AE">
        <w:rPr>
          <w:rStyle w:val="Strong"/>
          <w:rFonts w:cstheme="minorHAnsi"/>
        </w:rPr>
        <w:t>Export Patient Data:</w:t>
      </w:r>
      <w:r w:rsidRPr="004A14AE">
        <w:rPr>
          <w:rFonts w:cstheme="minorHAnsi"/>
        </w:rPr>
        <w:t xml:space="preserve"> Choose a specific patient to export their data to a .csv file.</w:t>
      </w:r>
    </w:p>
    <w:p w14:paraId="75C4B7F9" w14:textId="3A405D16" w:rsidR="003654A2" w:rsidRPr="004A14AE" w:rsidRDefault="003654A2" w:rsidP="00D81C75">
      <w:pPr>
        <w:numPr>
          <w:ilvl w:val="0"/>
          <w:numId w:val="9"/>
        </w:numPr>
        <w:spacing w:before="100" w:beforeAutospacing="1" w:after="100" w:afterAutospacing="1" w:line="240" w:lineRule="auto"/>
        <w:rPr>
          <w:rFonts w:cstheme="minorHAnsi"/>
        </w:rPr>
      </w:pPr>
      <w:r w:rsidRPr="004A14AE">
        <w:rPr>
          <w:rStyle w:val="Strong"/>
          <w:rFonts w:cstheme="minorHAnsi"/>
        </w:rPr>
        <w:t>Export Range Data:</w:t>
      </w:r>
      <w:r w:rsidRPr="004A14AE">
        <w:rPr>
          <w:rFonts w:cstheme="minorHAnsi"/>
        </w:rPr>
        <w:t xml:space="preserve"> Select a date range to export patient data within that period.</w:t>
      </w:r>
    </w:p>
    <w:p w14:paraId="7A3CA26D" w14:textId="5639AA2C" w:rsidR="004358C5" w:rsidRPr="004A14AE" w:rsidRDefault="004358C5" w:rsidP="00140D31">
      <w:pPr>
        <w:rPr>
          <w:rFonts w:cstheme="minorHAnsi"/>
        </w:rPr>
      </w:pPr>
    </w:p>
    <w:p w14:paraId="7293D740" w14:textId="225550C8" w:rsidR="00140D31" w:rsidRPr="004A14AE" w:rsidRDefault="00F42F65" w:rsidP="00140D31">
      <w:pPr>
        <w:rPr>
          <w:rFonts w:cstheme="minorHAnsi"/>
        </w:rPr>
      </w:pPr>
      <w:r w:rsidRPr="004A14AE">
        <w:rPr>
          <w:rFonts w:cstheme="minorHAnsi"/>
          <w:noProof/>
        </w:rPr>
        <w:drawing>
          <wp:anchor distT="0" distB="0" distL="114300" distR="114300" simplePos="0" relativeHeight="251672064" behindDoc="0" locked="0" layoutInCell="1" allowOverlap="1" wp14:anchorId="117C4CB3" wp14:editId="21118F41">
            <wp:simplePos x="0" y="0"/>
            <wp:positionH relativeFrom="column">
              <wp:posOffset>495300</wp:posOffset>
            </wp:positionH>
            <wp:positionV relativeFrom="paragraph">
              <wp:posOffset>89535</wp:posOffset>
            </wp:positionV>
            <wp:extent cx="2002708" cy="4448175"/>
            <wp:effectExtent l="0" t="0" r="0" b="0"/>
            <wp:wrapSquare wrapText="bothSides"/>
            <wp:docPr id="269956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02708" cy="4448175"/>
                    </a:xfrm>
                    <a:prstGeom prst="rect">
                      <a:avLst/>
                    </a:prstGeom>
                    <a:noFill/>
                    <a:ln>
                      <a:noFill/>
                    </a:ln>
                  </pic:spPr>
                </pic:pic>
              </a:graphicData>
            </a:graphic>
          </wp:anchor>
        </w:drawing>
      </w:r>
    </w:p>
    <w:p w14:paraId="4DD188D3" w14:textId="68190157" w:rsidR="00140D31" w:rsidRPr="004A14AE" w:rsidRDefault="00140D31">
      <w:pPr>
        <w:rPr>
          <w:rFonts w:cstheme="minorHAnsi"/>
        </w:rPr>
      </w:pPr>
      <w:r w:rsidRPr="004A14AE">
        <w:rPr>
          <w:rFonts w:cstheme="minorHAnsi"/>
        </w:rPr>
        <w:br w:type="page"/>
      </w:r>
    </w:p>
    <w:p w14:paraId="28C98128" w14:textId="2CB59994" w:rsidR="004358C5" w:rsidRPr="004A14AE" w:rsidRDefault="00981671" w:rsidP="004358C5">
      <w:pPr>
        <w:spacing w:after="0"/>
        <w:rPr>
          <w:rFonts w:cstheme="minorHAnsi"/>
        </w:rPr>
      </w:pPr>
      <w:r>
        <w:rPr>
          <w:rFonts w:cstheme="minorHAnsi"/>
        </w:rPr>
        <w:lastRenderedPageBreak/>
        <w:pict w14:anchorId="5774F797">
          <v:rect id="_x0000_i1033" style="width:0;height:1.5pt" o:hralign="center" o:hrstd="t" o:hr="t" fillcolor="#a0a0a0" stroked="f"/>
        </w:pict>
      </w:r>
    </w:p>
    <w:p w14:paraId="556C97EC" w14:textId="77777777" w:rsidR="004358C5" w:rsidRPr="004A14AE" w:rsidRDefault="004358C5" w:rsidP="004358C5">
      <w:pPr>
        <w:pStyle w:val="Heading2"/>
        <w:rPr>
          <w:rFonts w:asciiTheme="minorHAnsi" w:hAnsiTheme="minorHAnsi" w:cstheme="minorHAnsi"/>
        </w:rPr>
      </w:pPr>
      <w:bookmarkStart w:id="45" w:name="_Toc148369550"/>
      <w:r w:rsidRPr="004A14AE">
        <w:rPr>
          <w:rFonts w:asciiTheme="minorHAnsi" w:hAnsiTheme="minorHAnsi" w:cstheme="minorHAnsi"/>
        </w:rPr>
        <w:t>Graphing Screen</w:t>
      </w:r>
      <w:bookmarkEnd w:id="45"/>
    </w:p>
    <w:p w14:paraId="04EEBF9D" w14:textId="575DB523" w:rsidR="00140D31" w:rsidRDefault="004358C5" w:rsidP="004358C5">
      <w:pPr>
        <w:pStyle w:val="NormalWeb"/>
        <w:rPr>
          <w:rFonts w:asciiTheme="minorHAnsi" w:hAnsiTheme="minorHAnsi" w:cstheme="minorHAnsi"/>
        </w:rPr>
      </w:pPr>
      <w:r w:rsidRPr="004A14AE">
        <w:rPr>
          <w:rFonts w:asciiTheme="minorHAnsi" w:hAnsiTheme="minorHAnsi" w:cstheme="minorHAnsi"/>
        </w:rPr>
        <w:t xml:space="preserve">The Graphing Screen displays the </w:t>
      </w:r>
      <w:r w:rsidR="00243A37" w:rsidRPr="004A14AE">
        <w:rPr>
          <w:rFonts w:asciiTheme="minorHAnsi" w:hAnsiTheme="minorHAnsi" w:cstheme="minorHAnsi"/>
        </w:rPr>
        <w:t xml:space="preserve">exercise </w:t>
      </w:r>
      <w:r w:rsidRPr="004A14AE">
        <w:rPr>
          <w:rFonts w:asciiTheme="minorHAnsi" w:hAnsiTheme="minorHAnsi" w:cstheme="minorHAnsi"/>
        </w:rPr>
        <w:t>history of a patient</w:t>
      </w:r>
      <w:r w:rsidR="00A70CDE" w:rsidRPr="004A14AE">
        <w:rPr>
          <w:rFonts w:asciiTheme="minorHAnsi" w:hAnsiTheme="minorHAnsi" w:cstheme="minorHAnsi"/>
        </w:rPr>
        <w:t>/ their</w:t>
      </w:r>
      <w:r w:rsidRPr="004A14AE">
        <w:rPr>
          <w:rFonts w:asciiTheme="minorHAnsi" w:hAnsiTheme="minorHAnsi" w:cstheme="minorHAnsi"/>
        </w:rPr>
        <w:t xml:space="preserve"> progress using a graphical representation. </w:t>
      </w:r>
      <w:r w:rsidR="00A70CDE" w:rsidRPr="004A14AE">
        <w:rPr>
          <w:rFonts w:asciiTheme="minorHAnsi" w:hAnsiTheme="minorHAnsi" w:cstheme="minorHAnsi"/>
        </w:rPr>
        <w:t>Graphs show data from one exercise only</w:t>
      </w:r>
      <w:r w:rsidR="00E6183F" w:rsidRPr="004A14AE">
        <w:rPr>
          <w:rFonts w:asciiTheme="minorHAnsi" w:hAnsiTheme="minorHAnsi" w:cstheme="minorHAnsi"/>
        </w:rPr>
        <w:t>, which you can select under ‘Exercise Selection’</w:t>
      </w:r>
      <w:r w:rsidR="00A70CDE" w:rsidRPr="004A14AE">
        <w:rPr>
          <w:rFonts w:asciiTheme="minorHAnsi" w:hAnsiTheme="minorHAnsi" w:cstheme="minorHAnsi"/>
        </w:rPr>
        <w:t xml:space="preserve">. </w:t>
      </w:r>
      <w:r w:rsidRPr="004A14AE">
        <w:rPr>
          <w:rFonts w:asciiTheme="minorHAnsi" w:hAnsiTheme="minorHAnsi" w:cstheme="minorHAnsi"/>
        </w:rPr>
        <w:t>You can s</w:t>
      </w:r>
      <w:r w:rsidR="007F116E" w:rsidRPr="004A14AE">
        <w:rPr>
          <w:rFonts w:asciiTheme="minorHAnsi" w:hAnsiTheme="minorHAnsi" w:cstheme="minorHAnsi"/>
        </w:rPr>
        <w:t>elect</w:t>
      </w:r>
      <w:r w:rsidRPr="004A14AE">
        <w:rPr>
          <w:rFonts w:asciiTheme="minorHAnsi" w:hAnsiTheme="minorHAnsi" w:cstheme="minorHAnsi"/>
        </w:rPr>
        <w:t xml:space="preserve"> sessions </w:t>
      </w:r>
      <w:commentRangeStart w:id="46"/>
      <w:r w:rsidRPr="004A14AE">
        <w:rPr>
          <w:rFonts w:asciiTheme="minorHAnsi" w:hAnsiTheme="minorHAnsi" w:cstheme="minorHAnsi"/>
        </w:rPr>
        <w:t>by date</w:t>
      </w:r>
      <w:commentRangeEnd w:id="46"/>
      <w:r w:rsidR="00983DFA" w:rsidRPr="004A14AE">
        <w:rPr>
          <w:rStyle w:val="CommentReference"/>
          <w:rFonts w:asciiTheme="minorHAnsi" w:eastAsiaTheme="minorHAnsi" w:hAnsiTheme="minorHAnsi" w:cstheme="minorHAnsi"/>
          <w:lang w:val="en-US" w:eastAsia="en-US"/>
        </w:rPr>
        <w:commentReference w:id="46"/>
      </w:r>
      <w:r w:rsidR="00BC5102" w:rsidRPr="004A14AE">
        <w:rPr>
          <w:rFonts w:asciiTheme="minorHAnsi" w:hAnsiTheme="minorHAnsi" w:cstheme="minorHAnsi"/>
        </w:rPr>
        <w:t xml:space="preserve"> </w:t>
      </w:r>
      <w:r w:rsidRPr="004A14AE">
        <w:rPr>
          <w:rFonts w:asciiTheme="minorHAnsi" w:hAnsiTheme="minorHAnsi" w:cstheme="minorHAnsi"/>
        </w:rPr>
        <w:t>and return to the Home Page.</w:t>
      </w:r>
    </w:p>
    <w:p w14:paraId="2B3CFE15" w14:textId="49AB71A7" w:rsidR="0030316C" w:rsidRDefault="0030316C" w:rsidP="004358C5">
      <w:pPr>
        <w:pStyle w:val="NormalWeb"/>
        <w:rPr>
          <w:rFonts w:asciiTheme="minorHAnsi" w:hAnsiTheme="minorHAnsi" w:cstheme="minorHAnsi"/>
        </w:rPr>
      </w:pPr>
      <w:r>
        <w:rPr>
          <w:rFonts w:asciiTheme="minorHAnsi" w:hAnsiTheme="minorHAnsi" w:cstheme="minorHAnsi"/>
        </w:rPr>
        <w:t>Buttons:</w:t>
      </w:r>
    </w:p>
    <w:p w14:paraId="0B68BBEA" w14:textId="4541359F" w:rsidR="00F42F65" w:rsidRDefault="00F42F65" w:rsidP="00F42F65">
      <w:pPr>
        <w:pStyle w:val="NormalWeb"/>
        <w:numPr>
          <w:ilvl w:val="0"/>
          <w:numId w:val="12"/>
        </w:numPr>
        <w:rPr>
          <w:rFonts w:asciiTheme="minorHAnsi" w:hAnsiTheme="minorHAnsi" w:cstheme="minorHAnsi"/>
        </w:rPr>
      </w:pPr>
      <w:r w:rsidRPr="00F42F65">
        <w:rPr>
          <w:rFonts w:asciiTheme="minorHAnsi" w:hAnsiTheme="minorHAnsi" w:cstheme="minorHAnsi"/>
          <w:b/>
          <w:bCs/>
        </w:rPr>
        <w:t>Date Range:</w:t>
      </w:r>
      <w:r>
        <w:rPr>
          <w:rFonts w:asciiTheme="minorHAnsi" w:hAnsiTheme="minorHAnsi" w:cstheme="minorHAnsi"/>
        </w:rPr>
        <w:t xml:space="preserve"> Select a range of dates to display the selected exercise date that occurred between the two given dates.</w:t>
      </w:r>
    </w:p>
    <w:p w14:paraId="774079AF" w14:textId="48558530" w:rsidR="00F42F65" w:rsidRPr="004A14AE" w:rsidRDefault="00F42F65" w:rsidP="00F42F65">
      <w:pPr>
        <w:pStyle w:val="NormalWeb"/>
        <w:numPr>
          <w:ilvl w:val="0"/>
          <w:numId w:val="12"/>
        </w:numPr>
        <w:rPr>
          <w:rFonts w:asciiTheme="minorHAnsi" w:hAnsiTheme="minorHAnsi" w:cstheme="minorHAnsi"/>
        </w:rPr>
      </w:pPr>
      <w:r w:rsidRPr="004A14AE">
        <w:rPr>
          <w:rFonts w:asciiTheme="minorHAnsi" w:hAnsiTheme="minorHAnsi" w:cstheme="minorHAnsi"/>
          <w:noProof/>
        </w:rPr>
        <w:drawing>
          <wp:anchor distT="0" distB="0" distL="114300" distR="114300" simplePos="0" relativeHeight="251678720" behindDoc="0" locked="0" layoutInCell="1" allowOverlap="1" wp14:anchorId="4AF59858" wp14:editId="1812B760">
            <wp:simplePos x="0" y="0"/>
            <wp:positionH relativeFrom="column">
              <wp:posOffset>447675</wp:posOffset>
            </wp:positionH>
            <wp:positionV relativeFrom="paragraph">
              <wp:posOffset>546100</wp:posOffset>
            </wp:positionV>
            <wp:extent cx="2053590" cy="4562475"/>
            <wp:effectExtent l="0" t="0" r="3810" b="9525"/>
            <wp:wrapSquare wrapText="bothSides"/>
            <wp:docPr id="1387825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53590" cy="4562475"/>
                    </a:xfrm>
                    <a:prstGeom prst="rect">
                      <a:avLst/>
                    </a:prstGeom>
                    <a:noFill/>
                    <a:ln>
                      <a:noFill/>
                    </a:ln>
                  </pic:spPr>
                </pic:pic>
              </a:graphicData>
            </a:graphic>
          </wp:anchor>
        </w:drawing>
      </w:r>
      <w:r>
        <w:rPr>
          <w:rFonts w:asciiTheme="minorHAnsi" w:hAnsiTheme="minorHAnsi" w:cstheme="minorHAnsi"/>
          <w:b/>
          <w:bCs/>
        </w:rPr>
        <w:t xml:space="preserve">Exercise Selection: </w:t>
      </w:r>
      <w:r>
        <w:rPr>
          <w:rFonts w:asciiTheme="minorHAnsi" w:hAnsiTheme="minorHAnsi" w:cstheme="minorHAnsi"/>
        </w:rPr>
        <w:t>Displays a horizontally scrolling list of exercises. When tapped, this exercise is chosen and displayed to the chart.</w:t>
      </w:r>
    </w:p>
    <w:p w14:paraId="420D2202" w14:textId="4F8BFC29" w:rsidR="004358C5" w:rsidRPr="004A14AE" w:rsidRDefault="00F42F65" w:rsidP="004358C5">
      <w:pPr>
        <w:pStyle w:val="NormalWeb"/>
        <w:rPr>
          <w:rFonts w:asciiTheme="minorHAnsi" w:hAnsiTheme="minorHAnsi" w:cstheme="minorHAnsi"/>
        </w:rPr>
      </w:pPr>
      <w:r>
        <w:rPr>
          <w:rFonts w:asciiTheme="minorHAnsi" w:hAnsiTheme="minorHAnsi" w:cstheme="minorHAnsi"/>
          <w:b/>
          <w:bCs/>
          <w:noProof/>
        </w:rPr>
        <w:drawing>
          <wp:anchor distT="0" distB="0" distL="114300" distR="114300" simplePos="0" relativeHeight="251677696" behindDoc="0" locked="0" layoutInCell="1" allowOverlap="1" wp14:anchorId="1AAA7AFF" wp14:editId="76DD052A">
            <wp:simplePos x="0" y="0"/>
            <wp:positionH relativeFrom="column">
              <wp:posOffset>3200400</wp:posOffset>
            </wp:positionH>
            <wp:positionV relativeFrom="paragraph">
              <wp:posOffset>1504950</wp:posOffset>
            </wp:positionV>
            <wp:extent cx="2501900" cy="1485900"/>
            <wp:effectExtent l="0" t="0" r="0" b="0"/>
            <wp:wrapSquare wrapText="bothSides"/>
            <wp:docPr id="330570273"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70273" name="Picture 21" descr="A screenshot of a phone&#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01900" cy="1485900"/>
                    </a:xfrm>
                    <a:prstGeom prst="rect">
                      <a:avLst/>
                    </a:prstGeom>
                    <a:noFill/>
                    <a:ln>
                      <a:noFill/>
                    </a:ln>
                  </pic:spPr>
                </pic:pic>
              </a:graphicData>
            </a:graphic>
          </wp:anchor>
        </w:drawing>
      </w:r>
      <w:commentRangeStart w:id="47"/>
      <w:commentRangeEnd w:id="47"/>
      <w:r w:rsidR="00136511" w:rsidRPr="004A14AE">
        <w:rPr>
          <w:rStyle w:val="CommentReference"/>
          <w:rFonts w:asciiTheme="minorHAnsi" w:eastAsiaTheme="minorHAnsi" w:hAnsiTheme="minorHAnsi" w:cstheme="minorHAnsi"/>
          <w:lang w:val="en-US" w:eastAsia="en-US"/>
        </w:rPr>
        <w:commentReference w:id="47"/>
      </w:r>
    </w:p>
    <w:p w14:paraId="2BAC6FC9" w14:textId="50078573" w:rsidR="00806630" w:rsidRDefault="00806630" w:rsidP="00505F5F"/>
    <w:p w14:paraId="637805D2" w14:textId="77777777" w:rsidR="00BA3A37" w:rsidRDefault="00BA3A37" w:rsidP="00505F5F"/>
    <w:sectPr w:rsidR="00BA3A37" w:rsidSect="0034417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mila Shirota" w:date="2023-10-16T10:13:00Z" w:initials="CS">
    <w:p w14:paraId="72133B0E" w14:textId="77777777" w:rsidR="00D16890" w:rsidRDefault="00D16890" w:rsidP="00D16890">
      <w:pPr>
        <w:pStyle w:val="CommentText"/>
      </w:pPr>
      <w:r>
        <w:rPr>
          <w:rStyle w:val="CommentReference"/>
        </w:rPr>
        <w:annotationRef/>
      </w:r>
      <w:r>
        <w:t>before this, im missing an installation guide</w:t>
      </w:r>
    </w:p>
  </w:comment>
  <w:comment w:id="5" w:author="Camila Shirota" w:date="2023-10-16T10:25:00Z" w:initials="CS">
    <w:p w14:paraId="66CD8909" w14:textId="77777777" w:rsidR="00D16890" w:rsidRDefault="00D16890" w:rsidP="00D16890">
      <w:pPr>
        <w:pStyle w:val="CommentText"/>
      </w:pPr>
      <w:r>
        <w:rPr>
          <w:rStyle w:val="CommentReference"/>
        </w:rPr>
        <w:annotationRef/>
      </w:r>
      <w:r>
        <w:t>also probably an Initial setup - to walk through eg adding initial exercise names, adding initial patients, etc.</w:t>
      </w:r>
    </w:p>
  </w:comment>
  <w:comment w:id="13" w:author="Camila Shirota" w:date="2023-10-16T10:13:00Z" w:initials="CS">
    <w:p w14:paraId="741FD0C9" w14:textId="77777777" w:rsidR="007B0AB4" w:rsidRDefault="007B0AB4" w:rsidP="009B31A2">
      <w:pPr>
        <w:pStyle w:val="CommentText"/>
      </w:pPr>
      <w:r>
        <w:rPr>
          <w:rStyle w:val="CommentReference"/>
        </w:rPr>
        <w:annotationRef/>
      </w:r>
      <w:r>
        <w:t>before this, im missing an installation guide</w:t>
      </w:r>
    </w:p>
  </w:comment>
  <w:comment w:id="14" w:author="Camila Shirota" w:date="2023-10-16T10:25:00Z" w:initials="CS">
    <w:p w14:paraId="7BFFDF77" w14:textId="77777777" w:rsidR="0038670C" w:rsidRDefault="0038670C" w:rsidP="007E6D43">
      <w:pPr>
        <w:pStyle w:val="CommentText"/>
      </w:pPr>
      <w:r>
        <w:rPr>
          <w:rStyle w:val="CommentReference"/>
        </w:rPr>
        <w:annotationRef/>
      </w:r>
      <w:r>
        <w:t>also probably an Initial setup - to walk through eg adding initial exercise names, adding initial patients, etc.</w:t>
      </w:r>
    </w:p>
  </w:comment>
  <w:comment w:id="16" w:author="Camila Shirota" w:date="2023-10-16T10:18:00Z" w:initials="CS">
    <w:p w14:paraId="5F86CAEF" w14:textId="69C2D465" w:rsidR="00263AD2" w:rsidRDefault="002C32EE" w:rsidP="000262C3">
      <w:pPr>
        <w:pStyle w:val="CommentText"/>
      </w:pPr>
      <w:r>
        <w:rPr>
          <w:rStyle w:val="CommentReference"/>
        </w:rPr>
        <w:annotationRef/>
      </w:r>
      <w:r w:rsidR="00263AD2">
        <w:t>adding is in the Patients Records screen</w:t>
      </w:r>
    </w:p>
  </w:comment>
  <w:comment w:id="17" w:author="Camila Shirota" w:date="2023-10-16T10:52:00Z" w:initials="CS">
    <w:p w14:paraId="4941921E" w14:textId="77777777" w:rsidR="004A49E8" w:rsidRDefault="00FE126B" w:rsidP="005E4CF3">
      <w:pPr>
        <w:pStyle w:val="CommentText"/>
      </w:pPr>
      <w:r>
        <w:rPr>
          <w:rStyle w:val="CommentReference"/>
        </w:rPr>
        <w:annotationRef/>
      </w:r>
      <w:r w:rsidR="004A49E8">
        <w:t>when im switching to a different patient AFTER I've already selected a patient + session, the app is not clearing the session information - keeps displaying the information from previous patient+selected session</w:t>
      </w:r>
    </w:p>
  </w:comment>
  <w:comment w:id="18" w:author="Camila Shirota" w:date="2023-10-16T10:32:00Z" w:initials="CS">
    <w:p w14:paraId="514F4082" w14:textId="2C3AE744" w:rsidR="00607E19" w:rsidRDefault="00607E19" w:rsidP="007623E7">
      <w:pPr>
        <w:pStyle w:val="CommentText"/>
      </w:pPr>
      <w:r>
        <w:rPr>
          <w:rStyle w:val="CommentReference"/>
        </w:rPr>
        <w:annotationRef/>
      </w:r>
      <w:r>
        <w:t>can you please add as future dev suggestion to have the sessions for a patient listed on the screen (as buttons for example), instead of having to select from a drop-down box? would be much easier/ get rid of one step.</w:t>
      </w:r>
    </w:p>
  </w:comment>
  <w:comment w:id="20" w:author="Camila Shirota" w:date="2023-10-16T10:26:00Z" w:initials="CS">
    <w:p w14:paraId="212055DD" w14:textId="3B8F87D0" w:rsidR="00B00EEF" w:rsidRDefault="00B00EEF" w:rsidP="00C62625">
      <w:pPr>
        <w:pStyle w:val="CommentText"/>
      </w:pPr>
      <w:r>
        <w:rPr>
          <w:rStyle w:val="CommentReference"/>
        </w:rPr>
        <w:annotationRef/>
      </w:r>
      <w:r>
        <w:t>you also need to select what exercise it is - from dropdown</w:t>
      </w:r>
    </w:p>
  </w:comment>
  <w:comment w:id="21" w:author="Camila Shirota" w:date="2023-10-16T10:56:00Z" w:initials="CS">
    <w:p w14:paraId="70A1DC27" w14:textId="77777777" w:rsidR="00C1646F" w:rsidRDefault="001B53B1">
      <w:pPr>
        <w:pStyle w:val="CommentText"/>
      </w:pPr>
      <w:r>
        <w:rPr>
          <w:rStyle w:val="CommentReference"/>
        </w:rPr>
        <w:annotationRef/>
      </w:r>
      <w:r w:rsidR="00C1646F">
        <w:t>I am changing the number and saving and when I navigate away and come back it's going back to the previous values in the session screen (previous page) but when i click on the exercise the counter shows the updated number.</w:t>
      </w:r>
    </w:p>
    <w:p w14:paraId="69C39AB6" w14:textId="77777777" w:rsidR="00C1646F" w:rsidRDefault="00C1646F" w:rsidP="0083228B">
      <w:pPr>
        <w:pStyle w:val="CommentText"/>
      </w:pPr>
      <w:r>
        <w:t>the graph (in Patient Records) displays the old information/ does not update.</w:t>
      </w:r>
    </w:p>
  </w:comment>
  <w:comment w:id="22" w:author="Camila Shirota" w:date="2023-10-16T10:22:00Z" w:initials="CS">
    <w:p w14:paraId="56E466D3" w14:textId="4F99616D" w:rsidR="00BD6A94" w:rsidRDefault="00BD6A94" w:rsidP="00BB5069">
      <w:pPr>
        <w:pStyle w:val="CommentText"/>
      </w:pPr>
      <w:r>
        <w:rPr>
          <w:rStyle w:val="CommentReference"/>
        </w:rPr>
        <w:annotationRef/>
      </w:r>
      <w:r>
        <w:t>does this means that just the edits are discarded or the entire exercise? would be good to clarify</w:t>
      </w:r>
    </w:p>
  </w:comment>
  <w:comment w:id="24" w:author="Camila Shirota" w:date="2023-10-16T10:27:00Z" w:initials="CS">
    <w:p w14:paraId="611D1905" w14:textId="77777777" w:rsidR="008C4F45" w:rsidRDefault="00862DC4">
      <w:pPr>
        <w:pStyle w:val="CommentText"/>
      </w:pPr>
      <w:r>
        <w:rPr>
          <w:rStyle w:val="CommentReference"/>
        </w:rPr>
        <w:annotationRef/>
      </w:r>
      <w:r w:rsidR="008C4F45">
        <w:t>the exercise list doesn’t update automatically - is that possible?</w:t>
      </w:r>
    </w:p>
    <w:p w14:paraId="6C48178C" w14:textId="77777777" w:rsidR="008C4F45" w:rsidRDefault="008C4F45" w:rsidP="00BA37C0">
      <w:pPr>
        <w:pStyle w:val="CommentText"/>
      </w:pPr>
      <w:r>
        <w:t>if not, at least please flag here. also please add as suggestion for future dev</w:t>
      </w:r>
    </w:p>
  </w:comment>
  <w:comment w:id="27" w:author="Camila Shirota" w:date="2023-10-16T10:42:00Z" w:initials="CS">
    <w:p w14:paraId="0D68606F" w14:textId="77777777" w:rsidR="00C208BE" w:rsidRDefault="00C208BE" w:rsidP="003829D4">
      <w:pPr>
        <w:pStyle w:val="CommentText"/>
      </w:pPr>
      <w:r>
        <w:rPr>
          <w:rStyle w:val="CommentReference"/>
        </w:rPr>
        <w:annotationRef/>
      </w:r>
      <w:r>
        <w:t>this is the first screen with 'Return to Home' button</w:t>
      </w:r>
    </w:p>
  </w:comment>
  <w:comment w:id="28" w:author="Camila Shirota" w:date="2023-10-16T10:41:00Z" w:initials="CS">
    <w:p w14:paraId="6A9125DC" w14:textId="77777777" w:rsidR="00EB3A4B" w:rsidRDefault="00E23E1B">
      <w:pPr>
        <w:pStyle w:val="CommentText"/>
      </w:pPr>
      <w:r>
        <w:rPr>
          <w:rStyle w:val="CommentReference"/>
        </w:rPr>
        <w:annotationRef/>
      </w:r>
      <w:r w:rsidR="00EB3A4B">
        <w:t>my session history only shows 1 session but the graph has 2 bars for that same date - ?</w:t>
      </w:r>
    </w:p>
    <w:p w14:paraId="2FBF2D05" w14:textId="77777777" w:rsidR="00EB3A4B" w:rsidRDefault="00EB3A4B" w:rsidP="00881ADB">
      <w:pPr>
        <w:pStyle w:val="CommentText"/>
      </w:pPr>
      <w:r>
        <w:t>i figured this one out - it's one bar for each exercise in the session. if 0 reps, for a particular exercise, there would be a bar (so date is there) but the bar is at 0</w:t>
      </w:r>
    </w:p>
  </w:comment>
  <w:comment w:id="29" w:author="Camila Shirota" w:date="2023-10-16T11:11:00Z" w:initials="CS">
    <w:p w14:paraId="66C01DC6" w14:textId="77777777" w:rsidR="000E3D45" w:rsidRDefault="000E3D45" w:rsidP="004A454C">
      <w:pPr>
        <w:pStyle w:val="CommentText"/>
      </w:pPr>
      <w:r>
        <w:rPr>
          <w:rStyle w:val="CommentReference"/>
        </w:rPr>
        <w:annotationRef/>
      </w:r>
      <w:r>
        <w:t>please leave functionality like this but explain how the bars relate to the session exercises - particularly when the same exercise is done multiple times in the same session</w:t>
      </w:r>
    </w:p>
  </w:comment>
  <w:comment w:id="30" w:author="Camila Shirota" w:date="2023-10-16T10:17:00Z" w:initials="CS">
    <w:p w14:paraId="058A282E" w14:textId="77777777" w:rsidR="00C205A0" w:rsidRDefault="00C205A0" w:rsidP="00C205A0">
      <w:pPr>
        <w:pStyle w:val="CommentText"/>
      </w:pPr>
      <w:r>
        <w:rPr>
          <w:rStyle w:val="CommentReference"/>
        </w:rPr>
        <w:annotationRef/>
      </w:r>
      <w:r>
        <w:t>can you add a screenshot w/ this button</w:t>
      </w:r>
    </w:p>
    <w:p w14:paraId="203428CE" w14:textId="77777777" w:rsidR="00C205A0" w:rsidRDefault="00C205A0" w:rsidP="00C205A0">
      <w:pPr>
        <w:pStyle w:val="CommentText"/>
      </w:pPr>
      <w:r>
        <w:t>also - I don’t have the button in the version im running/ the one that is in the folder?</w:t>
      </w:r>
    </w:p>
  </w:comment>
  <w:comment w:id="31" w:author="Camila Shirota" w:date="2023-10-16T10:19:00Z" w:initials="CS">
    <w:p w14:paraId="0C0E343E" w14:textId="77777777" w:rsidR="00C205A0" w:rsidRDefault="00C205A0" w:rsidP="00C205A0">
      <w:pPr>
        <w:pStyle w:val="CommentText"/>
      </w:pPr>
      <w:r>
        <w:rPr>
          <w:rStyle w:val="CommentReference"/>
        </w:rPr>
        <w:annotationRef/>
      </w:r>
      <w:r>
        <w:t>nevermind - it does appear later, but not in all screens?</w:t>
      </w:r>
    </w:p>
  </w:comment>
  <w:comment w:id="33" w:author="Camila Shirota" w:date="2023-10-16T10:44:00Z" w:initials="CS">
    <w:p w14:paraId="258D2A78" w14:textId="48EE124B" w:rsidR="00976D20" w:rsidRDefault="00976D20" w:rsidP="001106B4">
      <w:pPr>
        <w:pStyle w:val="CommentText"/>
      </w:pPr>
      <w:r>
        <w:rPr>
          <w:rStyle w:val="CommentReference"/>
        </w:rPr>
        <w:annotationRef/>
      </w:r>
      <w:r>
        <w:t>what does the pencil icon mean? is it necessary?</w:t>
      </w:r>
    </w:p>
  </w:comment>
  <w:comment w:id="34" w:author="Sean Fowers" w:date="2023-10-16T15:43:00Z" w:initials="SF">
    <w:p w14:paraId="6479F2E0" w14:textId="77777777" w:rsidR="00C205A0" w:rsidRDefault="00C205A0" w:rsidP="00942ECC">
      <w:pPr>
        <w:pStyle w:val="CommentText"/>
      </w:pPr>
      <w:r>
        <w:rPr>
          <w:rStyle w:val="CommentReference"/>
        </w:rPr>
        <w:annotationRef/>
      </w:r>
      <w:r>
        <w:t>It's to indicate editing on that page, such as deleting the session and we were planning for your to also edit exercise data from this screen but couldn't add it in time so instead added the ability to edit exercises in the New Session Screen.</w:t>
      </w:r>
      <w:r>
        <w:br/>
        <w:t>Since the editing functionalality isn't implemented, I'll add icon change to the list of future changes.</w:t>
      </w:r>
    </w:p>
  </w:comment>
  <w:comment w:id="35" w:author="Camila Shirota" w:date="2023-10-16T10:17:00Z" w:initials="CS">
    <w:p w14:paraId="7879A1F4" w14:textId="77777777" w:rsidR="00C205A0" w:rsidRDefault="00C205A0" w:rsidP="00C205A0">
      <w:pPr>
        <w:pStyle w:val="CommentText"/>
      </w:pPr>
      <w:r>
        <w:rPr>
          <w:rStyle w:val="CommentReference"/>
        </w:rPr>
        <w:annotationRef/>
      </w:r>
      <w:r>
        <w:t>can you add a screenshot w/ this button</w:t>
      </w:r>
    </w:p>
    <w:p w14:paraId="6D46F6C3" w14:textId="77777777" w:rsidR="00C205A0" w:rsidRDefault="00C205A0" w:rsidP="00C205A0">
      <w:pPr>
        <w:pStyle w:val="CommentText"/>
      </w:pPr>
      <w:r>
        <w:t>also - I don’t have the button in the version im running/ the one that is in the folder?</w:t>
      </w:r>
    </w:p>
  </w:comment>
  <w:comment w:id="36" w:author="Camila Shirota" w:date="2023-10-16T10:19:00Z" w:initials="CS">
    <w:p w14:paraId="5675910C" w14:textId="77777777" w:rsidR="00C205A0" w:rsidRDefault="00C205A0" w:rsidP="00C205A0">
      <w:pPr>
        <w:pStyle w:val="CommentText"/>
      </w:pPr>
      <w:r>
        <w:rPr>
          <w:rStyle w:val="CommentReference"/>
        </w:rPr>
        <w:annotationRef/>
      </w:r>
      <w:r>
        <w:t>nevermind - it does appear later, but not in all screens?</w:t>
      </w:r>
    </w:p>
  </w:comment>
  <w:comment w:id="38" w:author="Camila Shirota" w:date="2023-10-16T10:45:00Z" w:initials="CS">
    <w:p w14:paraId="55154029" w14:textId="56272467" w:rsidR="00C407BF" w:rsidRDefault="00C407BF" w:rsidP="00072174">
      <w:pPr>
        <w:pStyle w:val="CommentText"/>
      </w:pPr>
      <w:r>
        <w:rPr>
          <w:rStyle w:val="CommentReference"/>
        </w:rPr>
        <w:annotationRef/>
      </w:r>
      <w:r>
        <w:t>would it be possible to edit the exercises from this screen?</w:t>
      </w:r>
    </w:p>
  </w:comment>
  <w:comment w:id="39" w:author="Camila Shirota" w:date="2023-10-16T11:14:00Z" w:initials="CS">
    <w:p w14:paraId="1D9AED2D" w14:textId="77777777" w:rsidR="00247B0E" w:rsidRDefault="00247B0E" w:rsidP="003A3E59">
      <w:pPr>
        <w:pStyle w:val="CommentText"/>
      </w:pPr>
      <w:r>
        <w:rPr>
          <w:rStyle w:val="CommentReference"/>
        </w:rPr>
        <w:annotationRef/>
      </w:r>
      <w:r>
        <w:t>also - I really like the functionality that the app automatically dates/ times the session, but would it also be possible to edit that value? I can see a situation in which the therapist might want to set up the next session beforehand (or even an entire program) for the patient, and you'd want the date to match when the session was/ is supposed to be done and not when the session was set up.</w:t>
      </w:r>
    </w:p>
  </w:comment>
  <w:comment w:id="40" w:author="Camila Shirota" w:date="2023-10-16T10:17:00Z" w:initials="CS">
    <w:p w14:paraId="303186C5" w14:textId="77777777" w:rsidR="00C205A0" w:rsidRDefault="00C205A0" w:rsidP="00C205A0">
      <w:pPr>
        <w:pStyle w:val="CommentText"/>
      </w:pPr>
      <w:r>
        <w:rPr>
          <w:rStyle w:val="CommentReference"/>
        </w:rPr>
        <w:annotationRef/>
      </w:r>
      <w:r>
        <w:t>can you add a screenshot w/ this button</w:t>
      </w:r>
    </w:p>
    <w:p w14:paraId="770C0F0D" w14:textId="77777777" w:rsidR="00C205A0" w:rsidRDefault="00C205A0" w:rsidP="00C205A0">
      <w:pPr>
        <w:pStyle w:val="CommentText"/>
      </w:pPr>
      <w:r>
        <w:t>also - I don’t have the button in the version im running/ the one that is in the folder?</w:t>
      </w:r>
    </w:p>
  </w:comment>
  <w:comment w:id="41" w:author="Camila Shirota" w:date="2023-10-16T10:19:00Z" w:initials="CS">
    <w:p w14:paraId="24AA5D9C" w14:textId="77777777" w:rsidR="00C205A0" w:rsidRDefault="00C205A0" w:rsidP="00C205A0">
      <w:pPr>
        <w:pStyle w:val="CommentText"/>
      </w:pPr>
      <w:r>
        <w:rPr>
          <w:rStyle w:val="CommentReference"/>
        </w:rPr>
        <w:annotationRef/>
      </w:r>
      <w:r>
        <w:t>nevermind - it does appear later, but not in all screens?</w:t>
      </w:r>
    </w:p>
  </w:comment>
  <w:comment w:id="43" w:author="Camila Shirota" w:date="2023-10-16T11:04:00Z" w:initials="CS">
    <w:p w14:paraId="46C8175A" w14:textId="5D081B1F" w:rsidR="00CB58C4" w:rsidRDefault="0005429A">
      <w:pPr>
        <w:pStyle w:val="CommentText"/>
      </w:pPr>
      <w:r>
        <w:rPr>
          <w:rStyle w:val="CommentReference"/>
        </w:rPr>
        <w:annotationRef/>
      </w:r>
      <w:r w:rsidR="00CB58C4">
        <w:t>I have an 'empty' session for one of the participants - it shows up in Session and Patient Records, but does not get exported.</w:t>
      </w:r>
    </w:p>
    <w:p w14:paraId="46D43C4F" w14:textId="77777777" w:rsidR="00CB58C4" w:rsidRDefault="00CB58C4" w:rsidP="00A11115">
      <w:pPr>
        <w:pStyle w:val="CommentText"/>
      </w:pPr>
      <w:r>
        <w:t>it also does not get graphed (not that it should, just letting you know that it doesn’t)</w:t>
      </w:r>
    </w:p>
  </w:comment>
  <w:comment w:id="46" w:author="Camila Shirota" w:date="2023-10-16T11:19:00Z" w:initials="CS">
    <w:p w14:paraId="6F9CECA7" w14:textId="77777777" w:rsidR="00983DFA" w:rsidRDefault="00983DFA" w:rsidP="003D69D1">
      <w:pPr>
        <w:pStyle w:val="CommentText"/>
      </w:pPr>
      <w:r>
        <w:rPr>
          <w:rStyle w:val="CommentReference"/>
        </w:rPr>
        <w:annotationRef/>
      </w:r>
      <w:r>
        <w:t>so I think there's something off here - I selected to-from the date where I know I have a session (16/10), and the graph was empty. only worked when I selected to graph from day before (15/10) to the date (16/10).</w:t>
      </w:r>
    </w:p>
  </w:comment>
  <w:comment w:id="47" w:author="Camila Shirota" w:date="2023-10-16T11:17:00Z" w:initials="CS">
    <w:p w14:paraId="084172D4" w14:textId="5A88F486" w:rsidR="00136511" w:rsidRDefault="00136511" w:rsidP="00580F8E">
      <w:pPr>
        <w:pStyle w:val="CommentText"/>
      </w:pPr>
      <w:r>
        <w:rPr>
          <w:rStyle w:val="CommentReference"/>
        </w:rPr>
        <w:annotationRef/>
      </w:r>
      <w:r>
        <w:t>could you add a screenshot where there is more than one exercise type under 'Exercise Selection' to make that more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33B0E" w15:done="1"/>
  <w15:commentEx w15:paraId="66CD8909" w15:paraIdParent="72133B0E" w15:done="1"/>
  <w15:commentEx w15:paraId="741FD0C9" w15:done="1"/>
  <w15:commentEx w15:paraId="7BFFDF77" w15:paraIdParent="741FD0C9" w15:done="1"/>
  <w15:commentEx w15:paraId="5F86CAEF" w15:done="1"/>
  <w15:commentEx w15:paraId="4941921E" w15:paraIdParent="5F86CAEF" w15:done="1"/>
  <w15:commentEx w15:paraId="514F4082" w15:done="1"/>
  <w15:commentEx w15:paraId="212055DD" w15:done="1"/>
  <w15:commentEx w15:paraId="69C39AB6" w15:done="1"/>
  <w15:commentEx w15:paraId="56E466D3" w15:done="1"/>
  <w15:commentEx w15:paraId="6C48178C" w15:done="1"/>
  <w15:commentEx w15:paraId="0D68606F" w15:done="0"/>
  <w15:commentEx w15:paraId="2FBF2D05" w15:done="0"/>
  <w15:commentEx w15:paraId="66C01DC6" w15:paraIdParent="2FBF2D05" w15:done="0"/>
  <w15:commentEx w15:paraId="203428CE" w15:done="0"/>
  <w15:commentEx w15:paraId="0C0E343E" w15:paraIdParent="203428CE" w15:done="0"/>
  <w15:commentEx w15:paraId="258D2A78" w15:done="0"/>
  <w15:commentEx w15:paraId="6479F2E0" w15:paraIdParent="258D2A78" w15:done="0"/>
  <w15:commentEx w15:paraId="6D46F6C3" w15:done="1"/>
  <w15:commentEx w15:paraId="5675910C" w15:paraIdParent="6D46F6C3" w15:done="1"/>
  <w15:commentEx w15:paraId="55154029" w15:done="0"/>
  <w15:commentEx w15:paraId="1D9AED2D" w15:paraIdParent="55154029" w15:done="0"/>
  <w15:commentEx w15:paraId="770C0F0D" w15:done="0"/>
  <w15:commentEx w15:paraId="24AA5D9C" w15:paraIdParent="770C0F0D" w15:done="0"/>
  <w15:commentEx w15:paraId="46D43C4F" w15:done="1"/>
  <w15:commentEx w15:paraId="6F9CECA7" w15:done="1"/>
  <w15:commentEx w15:paraId="084172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CF1AD" w16cex:dateUtc="2023-10-16T00:13:00Z"/>
  <w16cex:commentExtensible w16cex:durableId="0A31806A" w16cex:dateUtc="2023-10-16T00:25:00Z"/>
  <w16cex:commentExtensible w16cex:durableId="28D78B42" w16cex:dateUtc="2023-10-16T00:13:00Z"/>
  <w16cex:commentExtensible w16cex:durableId="28D78E09" w16cex:dateUtc="2023-10-16T00:25:00Z"/>
  <w16cex:commentExtensible w16cex:durableId="28D78C8E" w16cex:dateUtc="2023-10-16T00:18:00Z"/>
  <w16cex:commentExtensible w16cex:durableId="28D79482" w16cex:dateUtc="2023-10-16T00:52:00Z"/>
  <w16cex:commentExtensible w16cex:durableId="28D78FCE" w16cex:dateUtc="2023-10-16T00:32:00Z"/>
  <w16cex:commentExtensible w16cex:durableId="28D78E45" w16cex:dateUtc="2023-10-16T00:26:00Z"/>
  <w16cex:commentExtensible w16cex:durableId="28D79574" w16cex:dateUtc="2023-10-16T00:56:00Z"/>
  <w16cex:commentExtensible w16cex:durableId="28D78D7A" w16cex:dateUtc="2023-10-16T00:22:00Z"/>
  <w16cex:commentExtensible w16cex:durableId="28D78E95" w16cex:dateUtc="2023-10-16T00:27:00Z"/>
  <w16cex:commentExtensible w16cex:durableId="28D79227" w16cex:dateUtc="2023-10-16T00:42:00Z"/>
  <w16cex:commentExtensible w16cex:durableId="28D791F5" w16cex:dateUtc="2023-10-16T00:41:00Z"/>
  <w16cex:commentExtensible w16cex:durableId="28D798E0" w16cex:dateUtc="2023-10-16T01:11:00Z"/>
  <w16cex:commentExtensible w16cex:durableId="5018DD81" w16cex:dateUtc="2023-10-16T00:17:00Z"/>
  <w16cex:commentExtensible w16cex:durableId="4040686A" w16cex:dateUtc="2023-10-16T00:19:00Z"/>
  <w16cex:commentExtensible w16cex:durableId="28D792AA" w16cex:dateUtc="2023-10-16T00:44:00Z"/>
  <w16cex:commentExtensible w16cex:durableId="69DABED5" w16cex:dateUtc="2023-10-16T05:43:00Z"/>
  <w16cex:commentExtensible w16cex:durableId="02CA1E37" w16cex:dateUtc="2023-10-16T00:17:00Z"/>
  <w16cex:commentExtensible w16cex:durableId="319421DA" w16cex:dateUtc="2023-10-16T00:19:00Z"/>
  <w16cex:commentExtensible w16cex:durableId="28D792E2" w16cex:dateUtc="2023-10-16T00:45:00Z"/>
  <w16cex:commentExtensible w16cex:durableId="28D7998D" w16cex:dateUtc="2023-10-16T01:14:00Z"/>
  <w16cex:commentExtensible w16cex:durableId="4FBA2948" w16cex:dateUtc="2023-10-16T00:17:00Z"/>
  <w16cex:commentExtensible w16cex:durableId="1A4BCA71" w16cex:dateUtc="2023-10-16T00:19:00Z"/>
  <w16cex:commentExtensible w16cex:durableId="28D79750" w16cex:dateUtc="2023-10-16T01:04:00Z"/>
  <w16cex:commentExtensible w16cex:durableId="28D79AAF" w16cex:dateUtc="2023-10-16T01:19:00Z"/>
  <w16cex:commentExtensible w16cex:durableId="28D79A4F" w16cex:dateUtc="2023-10-16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33B0E" w16cid:durableId="28DCF1AD"/>
  <w16cid:commentId w16cid:paraId="66CD8909" w16cid:durableId="0A31806A"/>
  <w16cid:commentId w16cid:paraId="741FD0C9" w16cid:durableId="28D78B42"/>
  <w16cid:commentId w16cid:paraId="7BFFDF77" w16cid:durableId="28D78E09"/>
  <w16cid:commentId w16cid:paraId="5F86CAEF" w16cid:durableId="28D78C8E"/>
  <w16cid:commentId w16cid:paraId="4941921E" w16cid:durableId="28D79482"/>
  <w16cid:commentId w16cid:paraId="514F4082" w16cid:durableId="28D78FCE"/>
  <w16cid:commentId w16cid:paraId="212055DD" w16cid:durableId="28D78E45"/>
  <w16cid:commentId w16cid:paraId="69C39AB6" w16cid:durableId="28D79574"/>
  <w16cid:commentId w16cid:paraId="56E466D3" w16cid:durableId="28D78D7A"/>
  <w16cid:commentId w16cid:paraId="6C48178C" w16cid:durableId="28D78E95"/>
  <w16cid:commentId w16cid:paraId="0D68606F" w16cid:durableId="28D79227"/>
  <w16cid:commentId w16cid:paraId="2FBF2D05" w16cid:durableId="28D791F5"/>
  <w16cid:commentId w16cid:paraId="66C01DC6" w16cid:durableId="28D798E0"/>
  <w16cid:commentId w16cid:paraId="203428CE" w16cid:durableId="5018DD81"/>
  <w16cid:commentId w16cid:paraId="0C0E343E" w16cid:durableId="4040686A"/>
  <w16cid:commentId w16cid:paraId="258D2A78" w16cid:durableId="28D792AA"/>
  <w16cid:commentId w16cid:paraId="6479F2E0" w16cid:durableId="69DABED5"/>
  <w16cid:commentId w16cid:paraId="6D46F6C3" w16cid:durableId="02CA1E37"/>
  <w16cid:commentId w16cid:paraId="5675910C" w16cid:durableId="319421DA"/>
  <w16cid:commentId w16cid:paraId="55154029" w16cid:durableId="28D792E2"/>
  <w16cid:commentId w16cid:paraId="1D9AED2D" w16cid:durableId="28D7998D"/>
  <w16cid:commentId w16cid:paraId="770C0F0D" w16cid:durableId="4FBA2948"/>
  <w16cid:commentId w16cid:paraId="24AA5D9C" w16cid:durableId="1A4BCA71"/>
  <w16cid:commentId w16cid:paraId="46D43C4F" w16cid:durableId="28D79750"/>
  <w16cid:commentId w16cid:paraId="6F9CECA7" w16cid:durableId="28D79AAF"/>
  <w16cid:commentId w16cid:paraId="084172D4" w16cid:durableId="28D79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C9B1" w14:textId="77777777" w:rsidR="00F61703" w:rsidRDefault="00F61703" w:rsidP="0034417C">
      <w:pPr>
        <w:spacing w:after="0" w:line="240" w:lineRule="auto"/>
      </w:pPr>
      <w:r>
        <w:separator/>
      </w:r>
    </w:p>
  </w:endnote>
  <w:endnote w:type="continuationSeparator" w:id="0">
    <w:p w14:paraId="27CC1AC0" w14:textId="77777777" w:rsidR="00F61703" w:rsidRDefault="00F61703" w:rsidP="0034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5E60" w14:textId="77777777" w:rsidR="0034417C" w:rsidRDefault="00344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366918"/>
      <w:docPartObj>
        <w:docPartGallery w:val="Page Numbers (Bottom of Page)"/>
        <w:docPartUnique/>
      </w:docPartObj>
    </w:sdtPr>
    <w:sdtEndPr>
      <w:rPr>
        <w:noProof/>
      </w:rPr>
    </w:sdtEndPr>
    <w:sdtContent>
      <w:p w14:paraId="40D53A23" w14:textId="2CA88714" w:rsidR="0034417C" w:rsidRDefault="003441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F81D3" w14:textId="77777777" w:rsidR="0034417C" w:rsidRDefault="003441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3492" w14:textId="77777777" w:rsidR="0034417C" w:rsidRDefault="00344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E8FD" w14:textId="77777777" w:rsidR="00F61703" w:rsidRDefault="00F61703" w:rsidP="0034417C">
      <w:pPr>
        <w:spacing w:after="0" w:line="240" w:lineRule="auto"/>
      </w:pPr>
      <w:r>
        <w:separator/>
      </w:r>
    </w:p>
  </w:footnote>
  <w:footnote w:type="continuationSeparator" w:id="0">
    <w:p w14:paraId="49704DB8" w14:textId="77777777" w:rsidR="00F61703" w:rsidRDefault="00F61703" w:rsidP="00344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0310" w14:textId="77777777" w:rsidR="0034417C" w:rsidRDefault="00344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1A7A" w14:textId="77777777" w:rsidR="0034417C" w:rsidRDefault="003441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749B" w14:textId="77777777" w:rsidR="0034417C" w:rsidRDefault="00344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AD9"/>
    <w:multiLevelType w:val="hybridMultilevel"/>
    <w:tmpl w:val="A14A4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B63284"/>
    <w:multiLevelType w:val="multilevel"/>
    <w:tmpl w:val="700E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2354A"/>
    <w:multiLevelType w:val="hybridMultilevel"/>
    <w:tmpl w:val="184EC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F317F0"/>
    <w:multiLevelType w:val="multilevel"/>
    <w:tmpl w:val="F46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72077"/>
    <w:multiLevelType w:val="hybridMultilevel"/>
    <w:tmpl w:val="AF7A5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F46F73"/>
    <w:multiLevelType w:val="multilevel"/>
    <w:tmpl w:val="DCE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93ED2"/>
    <w:multiLevelType w:val="multilevel"/>
    <w:tmpl w:val="9FB8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07833"/>
    <w:multiLevelType w:val="hybridMultilevel"/>
    <w:tmpl w:val="270447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F02699B"/>
    <w:multiLevelType w:val="hybridMultilevel"/>
    <w:tmpl w:val="F6EAFD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877210"/>
    <w:multiLevelType w:val="hybridMultilevel"/>
    <w:tmpl w:val="363E5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7864F7"/>
    <w:multiLevelType w:val="multilevel"/>
    <w:tmpl w:val="667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27F4C"/>
    <w:multiLevelType w:val="hybridMultilevel"/>
    <w:tmpl w:val="C2467F9C"/>
    <w:lvl w:ilvl="0" w:tplc="26EEF9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44488"/>
    <w:multiLevelType w:val="hybridMultilevel"/>
    <w:tmpl w:val="B9928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B363E"/>
    <w:multiLevelType w:val="multilevel"/>
    <w:tmpl w:val="6C1C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40128"/>
    <w:multiLevelType w:val="hybridMultilevel"/>
    <w:tmpl w:val="1B3C0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A041DE"/>
    <w:multiLevelType w:val="multilevel"/>
    <w:tmpl w:val="375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878288">
    <w:abstractNumId w:val="11"/>
  </w:num>
  <w:num w:numId="2" w16cid:durableId="644431195">
    <w:abstractNumId w:val="1"/>
  </w:num>
  <w:num w:numId="3" w16cid:durableId="1725177220">
    <w:abstractNumId w:val="4"/>
  </w:num>
  <w:num w:numId="4" w16cid:durableId="79759904">
    <w:abstractNumId w:val="5"/>
  </w:num>
  <w:num w:numId="5" w16cid:durableId="752432483">
    <w:abstractNumId w:val="6"/>
  </w:num>
  <w:num w:numId="6" w16cid:durableId="910581699">
    <w:abstractNumId w:val="10"/>
  </w:num>
  <w:num w:numId="7" w16cid:durableId="1353721133">
    <w:abstractNumId w:val="3"/>
  </w:num>
  <w:num w:numId="8" w16cid:durableId="243683609">
    <w:abstractNumId w:val="13"/>
  </w:num>
  <w:num w:numId="9" w16cid:durableId="422386378">
    <w:abstractNumId w:val="15"/>
  </w:num>
  <w:num w:numId="10" w16cid:durableId="2067946516">
    <w:abstractNumId w:val="8"/>
  </w:num>
  <w:num w:numId="11" w16cid:durableId="330060288">
    <w:abstractNumId w:val="2"/>
  </w:num>
  <w:num w:numId="12" w16cid:durableId="1407608563">
    <w:abstractNumId w:val="9"/>
  </w:num>
  <w:num w:numId="13" w16cid:durableId="1992982154">
    <w:abstractNumId w:val="7"/>
  </w:num>
  <w:num w:numId="14" w16cid:durableId="1881624529">
    <w:abstractNumId w:val="12"/>
  </w:num>
  <w:num w:numId="15" w16cid:durableId="1343052685">
    <w:abstractNumId w:val="14"/>
  </w:num>
  <w:num w:numId="16" w16cid:durableId="6021539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Fowers">
    <w15:presenceInfo w15:providerId="Windows Live" w15:userId="75dda8817b42ef52"/>
  </w15:person>
  <w15:person w15:author="Camila Shirota">
    <w15:presenceInfo w15:providerId="AD" w15:userId="S::c.shirota@griffith.edu.au::d872341f-e64f-44cc-8ac7-3349d78d7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81"/>
    <w:rsid w:val="00002EE6"/>
    <w:rsid w:val="00024900"/>
    <w:rsid w:val="00031F73"/>
    <w:rsid w:val="00046C04"/>
    <w:rsid w:val="000501A6"/>
    <w:rsid w:val="0005429A"/>
    <w:rsid w:val="000613FD"/>
    <w:rsid w:val="0006559E"/>
    <w:rsid w:val="0008473C"/>
    <w:rsid w:val="000A1CFA"/>
    <w:rsid w:val="000A5BFA"/>
    <w:rsid w:val="000D109F"/>
    <w:rsid w:val="000E3D45"/>
    <w:rsid w:val="000E600F"/>
    <w:rsid w:val="000E73FB"/>
    <w:rsid w:val="000F6D2D"/>
    <w:rsid w:val="000F7481"/>
    <w:rsid w:val="00120973"/>
    <w:rsid w:val="00136511"/>
    <w:rsid w:val="00140D31"/>
    <w:rsid w:val="001604DE"/>
    <w:rsid w:val="00164DCD"/>
    <w:rsid w:val="00167A9E"/>
    <w:rsid w:val="00186779"/>
    <w:rsid w:val="001B4E1F"/>
    <w:rsid w:val="001B53B1"/>
    <w:rsid w:val="001B6782"/>
    <w:rsid w:val="001B6EEE"/>
    <w:rsid w:val="001C0531"/>
    <w:rsid w:val="001D2E02"/>
    <w:rsid w:val="001D4B57"/>
    <w:rsid w:val="001E0C8F"/>
    <w:rsid w:val="001E7223"/>
    <w:rsid w:val="001F7796"/>
    <w:rsid w:val="00225B65"/>
    <w:rsid w:val="00243A37"/>
    <w:rsid w:val="002473E6"/>
    <w:rsid w:val="00247B0E"/>
    <w:rsid w:val="00253EB4"/>
    <w:rsid w:val="00263AD2"/>
    <w:rsid w:val="00264DB3"/>
    <w:rsid w:val="0026632B"/>
    <w:rsid w:val="00270390"/>
    <w:rsid w:val="00275D3A"/>
    <w:rsid w:val="002868BD"/>
    <w:rsid w:val="0029018F"/>
    <w:rsid w:val="002B2B29"/>
    <w:rsid w:val="002C2B41"/>
    <w:rsid w:val="002C32EE"/>
    <w:rsid w:val="002C519F"/>
    <w:rsid w:val="002C746B"/>
    <w:rsid w:val="0030316C"/>
    <w:rsid w:val="00336027"/>
    <w:rsid w:val="0034417C"/>
    <w:rsid w:val="003477B1"/>
    <w:rsid w:val="0035284D"/>
    <w:rsid w:val="003654A2"/>
    <w:rsid w:val="0037796D"/>
    <w:rsid w:val="00377E3F"/>
    <w:rsid w:val="0038135F"/>
    <w:rsid w:val="0038670C"/>
    <w:rsid w:val="003D4474"/>
    <w:rsid w:val="003D5261"/>
    <w:rsid w:val="003E2E55"/>
    <w:rsid w:val="003F5446"/>
    <w:rsid w:val="003F7D1C"/>
    <w:rsid w:val="00400DCA"/>
    <w:rsid w:val="00401EC6"/>
    <w:rsid w:val="00412AAF"/>
    <w:rsid w:val="00415DD3"/>
    <w:rsid w:val="00416BC9"/>
    <w:rsid w:val="0042435E"/>
    <w:rsid w:val="004358C5"/>
    <w:rsid w:val="004440B1"/>
    <w:rsid w:val="00474522"/>
    <w:rsid w:val="00480803"/>
    <w:rsid w:val="004A14AE"/>
    <w:rsid w:val="004A49E8"/>
    <w:rsid w:val="004B4CDB"/>
    <w:rsid w:val="004C2834"/>
    <w:rsid w:val="004D21C0"/>
    <w:rsid w:val="00502B2D"/>
    <w:rsid w:val="00505F5F"/>
    <w:rsid w:val="00510507"/>
    <w:rsid w:val="005138D3"/>
    <w:rsid w:val="0051767B"/>
    <w:rsid w:val="00520584"/>
    <w:rsid w:val="00531918"/>
    <w:rsid w:val="00531D67"/>
    <w:rsid w:val="00535045"/>
    <w:rsid w:val="0053519B"/>
    <w:rsid w:val="00541581"/>
    <w:rsid w:val="005665AA"/>
    <w:rsid w:val="00571E83"/>
    <w:rsid w:val="00573353"/>
    <w:rsid w:val="005919E9"/>
    <w:rsid w:val="005A3718"/>
    <w:rsid w:val="005D37A1"/>
    <w:rsid w:val="005D743F"/>
    <w:rsid w:val="005E4AF5"/>
    <w:rsid w:val="005F6A20"/>
    <w:rsid w:val="00606322"/>
    <w:rsid w:val="00606E48"/>
    <w:rsid w:val="00607E19"/>
    <w:rsid w:val="0061414A"/>
    <w:rsid w:val="0063191F"/>
    <w:rsid w:val="00636F65"/>
    <w:rsid w:val="006437BB"/>
    <w:rsid w:val="00671519"/>
    <w:rsid w:val="00696E5A"/>
    <w:rsid w:val="0069712A"/>
    <w:rsid w:val="00697458"/>
    <w:rsid w:val="006B0F67"/>
    <w:rsid w:val="006B185E"/>
    <w:rsid w:val="006E71C3"/>
    <w:rsid w:val="006F6650"/>
    <w:rsid w:val="007037C6"/>
    <w:rsid w:val="00710D72"/>
    <w:rsid w:val="00724623"/>
    <w:rsid w:val="00730000"/>
    <w:rsid w:val="00734D97"/>
    <w:rsid w:val="0073670B"/>
    <w:rsid w:val="007727EB"/>
    <w:rsid w:val="00782F8D"/>
    <w:rsid w:val="007A3D47"/>
    <w:rsid w:val="007B0AB4"/>
    <w:rsid w:val="007C54E4"/>
    <w:rsid w:val="007C6989"/>
    <w:rsid w:val="007F116E"/>
    <w:rsid w:val="007F327A"/>
    <w:rsid w:val="007F4C43"/>
    <w:rsid w:val="00802181"/>
    <w:rsid w:val="00806630"/>
    <w:rsid w:val="0081045B"/>
    <w:rsid w:val="008218AD"/>
    <w:rsid w:val="008326D9"/>
    <w:rsid w:val="00846F27"/>
    <w:rsid w:val="00861312"/>
    <w:rsid w:val="00862DC4"/>
    <w:rsid w:val="00874AA1"/>
    <w:rsid w:val="00881051"/>
    <w:rsid w:val="00881651"/>
    <w:rsid w:val="00885654"/>
    <w:rsid w:val="008C4F45"/>
    <w:rsid w:val="008D48DE"/>
    <w:rsid w:val="008E3B47"/>
    <w:rsid w:val="008F131E"/>
    <w:rsid w:val="008F7CCC"/>
    <w:rsid w:val="00905079"/>
    <w:rsid w:val="0090588E"/>
    <w:rsid w:val="00911875"/>
    <w:rsid w:val="0091597F"/>
    <w:rsid w:val="009259FB"/>
    <w:rsid w:val="00941283"/>
    <w:rsid w:val="00941734"/>
    <w:rsid w:val="00951815"/>
    <w:rsid w:val="00970278"/>
    <w:rsid w:val="00973871"/>
    <w:rsid w:val="00974803"/>
    <w:rsid w:val="00976D20"/>
    <w:rsid w:val="00980E91"/>
    <w:rsid w:val="00981671"/>
    <w:rsid w:val="00983515"/>
    <w:rsid w:val="00983DFA"/>
    <w:rsid w:val="009A17E0"/>
    <w:rsid w:val="009B72D3"/>
    <w:rsid w:val="009D6BAF"/>
    <w:rsid w:val="00A70CDE"/>
    <w:rsid w:val="00A70EE8"/>
    <w:rsid w:val="00A71745"/>
    <w:rsid w:val="00AA1382"/>
    <w:rsid w:val="00AC21EF"/>
    <w:rsid w:val="00B00EEF"/>
    <w:rsid w:val="00B125B1"/>
    <w:rsid w:val="00B15F12"/>
    <w:rsid w:val="00B16E68"/>
    <w:rsid w:val="00B258CE"/>
    <w:rsid w:val="00B35462"/>
    <w:rsid w:val="00B56BE1"/>
    <w:rsid w:val="00B7305E"/>
    <w:rsid w:val="00B83486"/>
    <w:rsid w:val="00B85DE9"/>
    <w:rsid w:val="00B8723A"/>
    <w:rsid w:val="00B9222E"/>
    <w:rsid w:val="00BA3A37"/>
    <w:rsid w:val="00BA4251"/>
    <w:rsid w:val="00BC5102"/>
    <w:rsid w:val="00BD6A94"/>
    <w:rsid w:val="00BE33B9"/>
    <w:rsid w:val="00BF1D85"/>
    <w:rsid w:val="00C05AC3"/>
    <w:rsid w:val="00C1193A"/>
    <w:rsid w:val="00C1646F"/>
    <w:rsid w:val="00C17D3C"/>
    <w:rsid w:val="00C205A0"/>
    <w:rsid w:val="00C208BE"/>
    <w:rsid w:val="00C2459F"/>
    <w:rsid w:val="00C25B28"/>
    <w:rsid w:val="00C3302D"/>
    <w:rsid w:val="00C407BF"/>
    <w:rsid w:val="00C531F3"/>
    <w:rsid w:val="00C55F5C"/>
    <w:rsid w:val="00C627BD"/>
    <w:rsid w:val="00C86955"/>
    <w:rsid w:val="00C91033"/>
    <w:rsid w:val="00CB58C4"/>
    <w:rsid w:val="00CF44C8"/>
    <w:rsid w:val="00CF69B3"/>
    <w:rsid w:val="00D0753E"/>
    <w:rsid w:val="00D11CFD"/>
    <w:rsid w:val="00D16890"/>
    <w:rsid w:val="00D4582E"/>
    <w:rsid w:val="00D51D88"/>
    <w:rsid w:val="00D53A81"/>
    <w:rsid w:val="00D8115C"/>
    <w:rsid w:val="00D81C75"/>
    <w:rsid w:val="00DA094E"/>
    <w:rsid w:val="00DA1010"/>
    <w:rsid w:val="00DB744C"/>
    <w:rsid w:val="00DC68CD"/>
    <w:rsid w:val="00DD336C"/>
    <w:rsid w:val="00DF6EBF"/>
    <w:rsid w:val="00E1154B"/>
    <w:rsid w:val="00E1735B"/>
    <w:rsid w:val="00E23E1B"/>
    <w:rsid w:val="00E42D2D"/>
    <w:rsid w:val="00E444BE"/>
    <w:rsid w:val="00E4581F"/>
    <w:rsid w:val="00E56A32"/>
    <w:rsid w:val="00E6183F"/>
    <w:rsid w:val="00E84473"/>
    <w:rsid w:val="00E8659F"/>
    <w:rsid w:val="00E92D5B"/>
    <w:rsid w:val="00E93CE9"/>
    <w:rsid w:val="00E95827"/>
    <w:rsid w:val="00EA1236"/>
    <w:rsid w:val="00EA5E0A"/>
    <w:rsid w:val="00EA7BAE"/>
    <w:rsid w:val="00EB151C"/>
    <w:rsid w:val="00EB272E"/>
    <w:rsid w:val="00EB3A4B"/>
    <w:rsid w:val="00EC3D0B"/>
    <w:rsid w:val="00ED0E7B"/>
    <w:rsid w:val="00ED0F25"/>
    <w:rsid w:val="00ED726F"/>
    <w:rsid w:val="00EF07E1"/>
    <w:rsid w:val="00EF247D"/>
    <w:rsid w:val="00EF6DAD"/>
    <w:rsid w:val="00F172F8"/>
    <w:rsid w:val="00F23A72"/>
    <w:rsid w:val="00F3288E"/>
    <w:rsid w:val="00F41306"/>
    <w:rsid w:val="00F42F65"/>
    <w:rsid w:val="00F45A51"/>
    <w:rsid w:val="00F476E8"/>
    <w:rsid w:val="00F60FE4"/>
    <w:rsid w:val="00F61703"/>
    <w:rsid w:val="00F83501"/>
    <w:rsid w:val="00F942E9"/>
    <w:rsid w:val="00FB0243"/>
    <w:rsid w:val="00FE1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9C839AD"/>
  <w15:chartTrackingRefBased/>
  <w15:docId w15:val="{930A34F4-C9B6-427F-9237-EA9D6150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27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1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09F"/>
    <w:pPr>
      <w:ind w:left="720"/>
      <w:contextualSpacing/>
    </w:pPr>
  </w:style>
  <w:style w:type="character" w:customStyle="1" w:styleId="Heading1Char">
    <w:name w:val="Heading 1 Char"/>
    <w:basedOn w:val="DefaultParagraphFont"/>
    <w:link w:val="Heading1"/>
    <w:uiPriority w:val="9"/>
    <w:rsid w:val="00505F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27B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6F65"/>
    <w:pPr>
      <w:outlineLvl w:val="9"/>
    </w:pPr>
  </w:style>
  <w:style w:type="paragraph" w:styleId="TOC1">
    <w:name w:val="toc 1"/>
    <w:basedOn w:val="Normal"/>
    <w:next w:val="Normal"/>
    <w:autoRedefine/>
    <w:uiPriority w:val="39"/>
    <w:unhideWhenUsed/>
    <w:rsid w:val="00636F65"/>
    <w:pPr>
      <w:spacing w:after="100"/>
    </w:pPr>
  </w:style>
  <w:style w:type="paragraph" w:styleId="TOC2">
    <w:name w:val="toc 2"/>
    <w:basedOn w:val="Normal"/>
    <w:next w:val="Normal"/>
    <w:autoRedefine/>
    <w:uiPriority w:val="39"/>
    <w:unhideWhenUsed/>
    <w:rsid w:val="00606E48"/>
    <w:pPr>
      <w:tabs>
        <w:tab w:val="right" w:leader="dot" w:pos="9350"/>
      </w:tabs>
      <w:spacing w:after="100"/>
      <w:ind w:left="220"/>
    </w:pPr>
  </w:style>
  <w:style w:type="character" w:styleId="Hyperlink">
    <w:name w:val="Hyperlink"/>
    <w:basedOn w:val="DefaultParagraphFont"/>
    <w:uiPriority w:val="99"/>
    <w:unhideWhenUsed/>
    <w:rsid w:val="00636F65"/>
    <w:rPr>
      <w:color w:val="0563C1" w:themeColor="hyperlink"/>
      <w:u w:val="single"/>
    </w:rPr>
  </w:style>
  <w:style w:type="paragraph" w:styleId="NormalWeb">
    <w:name w:val="Normal (Web)"/>
    <w:basedOn w:val="Normal"/>
    <w:uiPriority w:val="99"/>
    <w:unhideWhenUsed/>
    <w:rsid w:val="00E8447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EA7BAE"/>
    <w:rPr>
      <w:b/>
      <w:bCs/>
    </w:rPr>
  </w:style>
  <w:style w:type="paragraph" w:styleId="Title">
    <w:name w:val="Title"/>
    <w:basedOn w:val="Normal"/>
    <w:next w:val="Normal"/>
    <w:link w:val="TitleChar"/>
    <w:uiPriority w:val="10"/>
    <w:qFormat/>
    <w:rsid w:val="000F7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4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7C"/>
  </w:style>
  <w:style w:type="paragraph" w:styleId="Footer">
    <w:name w:val="footer"/>
    <w:basedOn w:val="Normal"/>
    <w:link w:val="FooterChar"/>
    <w:uiPriority w:val="99"/>
    <w:unhideWhenUsed/>
    <w:rsid w:val="00344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7C"/>
  </w:style>
  <w:style w:type="paragraph" w:styleId="Revision">
    <w:name w:val="Revision"/>
    <w:hidden/>
    <w:uiPriority w:val="99"/>
    <w:semiHidden/>
    <w:rsid w:val="00EB151C"/>
    <w:pPr>
      <w:spacing w:after="0" w:line="240" w:lineRule="auto"/>
    </w:pPr>
  </w:style>
  <w:style w:type="character" w:styleId="CommentReference">
    <w:name w:val="annotation reference"/>
    <w:basedOn w:val="DefaultParagraphFont"/>
    <w:uiPriority w:val="99"/>
    <w:semiHidden/>
    <w:unhideWhenUsed/>
    <w:rsid w:val="007B0AB4"/>
    <w:rPr>
      <w:sz w:val="16"/>
      <w:szCs w:val="16"/>
    </w:rPr>
  </w:style>
  <w:style w:type="paragraph" w:styleId="CommentText">
    <w:name w:val="annotation text"/>
    <w:basedOn w:val="Normal"/>
    <w:link w:val="CommentTextChar"/>
    <w:uiPriority w:val="99"/>
    <w:unhideWhenUsed/>
    <w:rsid w:val="007B0AB4"/>
    <w:pPr>
      <w:spacing w:line="240" w:lineRule="auto"/>
    </w:pPr>
    <w:rPr>
      <w:sz w:val="20"/>
      <w:szCs w:val="20"/>
    </w:rPr>
  </w:style>
  <w:style w:type="character" w:customStyle="1" w:styleId="CommentTextChar">
    <w:name w:val="Comment Text Char"/>
    <w:basedOn w:val="DefaultParagraphFont"/>
    <w:link w:val="CommentText"/>
    <w:uiPriority w:val="99"/>
    <w:rsid w:val="007B0AB4"/>
    <w:rPr>
      <w:sz w:val="20"/>
      <w:szCs w:val="20"/>
    </w:rPr>
  </w:style>
  <w:style w:type="paragraph" w:styleId="CommentSubject">
    <w:name w:val="annotation subject"/>
    <w:basedOn w:val="CommentText"/>
    <w:next w:val="CommentText"/>
    <w:link w:val="CommentSubjectChar"/>
    <w:uiPriority w:val="99"/>
    <w:semiHidden/>
    <w:unhideWhenUsed/>
    <w:rsid w:val="007B0AB4"/>
    <w:rPr>
      <w:b/>
      <w:bCs/>
    </w:rPr>
  </w:style>
  <w:style w:type="character" w:customStyle="1" w:styleId="CommentSubjectChar">
    <w:name w:val="Comment Subject Char"/>
    <w:basedOn w:val="CommentTextChar"/>
    <w:link w:val="CommentSubject"/>
    <w:uiPriority w:val="99"/>
    <w:semiHidden/>
    <w:rsid w:val="007B0AB4"/>
    <w:rPr>
      <w:b/>
      <w:bCs/>
      <w:sz w:val="20"/>
      <w:szCs w:val="20"/>
    </w:rPr>
  </w:style>
  <w:style w:type="character" w:customStyle="1" w:styleId="Heading3Char">
    <w:name w:val="Heading 3 Char"/>
    <w:basedOn w:val="DefaultParagraphFont"/>
    <w:link w:val="Heading3"/>
    <w:uiPriority w:val="9"/>
    <w:rsid w:val="00571E8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6E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6881">
      <w:bodyDiv w:val="1"/>
      <w:marLeft w:val="0"/>
      <w:marRight w:val="0"/>
      <w:marTop w:val="0"/>
      <w:marBottom w:val="0"/>
      <w:divBdr>
        <w:top w:val="none" w:sz="0" w:space="0" w:color="auto"/>
        <w:left w:val="none" w:sz="0" w:space="0" w:color="auto"/>
        <w:bottom w:val="none" w:sz="0" w:space="0" w:color="auto"/>
        <w:right w:val="none" w:sz="0" w:space="0" w:color="auto"/>
      </w:divBdr>
    </w:div>
    <w:div w:id="1842114120">
      <w:bodyDiv w:val="1"/>
      <w:marLeft w:val="0"/>
      <w:marRight w:val="0"/>
      <w:marTop w:val="0"/>
      <w:marBottom w:val="0"/>
      <w:divBdr>
        <w:top w:val="none" w:sz="0" w:space="0" w:color="auto"/>
        <w:left w:val="none" w:sz="0" w:space="0" w:color="auto"/>
        <w:bottom w:val="none" w:sz="0" w:space="0" w:color="auto"/>
        <w:right w:val="none" w:sz="0" w:space="0" w:color="auto"/>
      </w:divBdr>
    </w:div>
    <w:div w:id="19844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0BE61DE0073B42977F64F008E6784C" ma:contentTypeVersion="13" ma:contentTypeDescription="Create a new document." ma:contentTypeScope="" ma:versionID="3731832b820f7da7bcb2e29d7ee70988">
  <xsd:schema xmlns:xsd="http://www.w3.org/2001/XMLSchema" xmlns:xs="http://www.w3.org/2001/XMLSchema" xmlns:p="http://schemas.microsoft.com/office/2006/metadata/properties" xmlns:ns2="a2a8014f-dcea-40e6-a052-b7c7cd67062a" xmlns:ns3="f2f6fa14-11ce-43fe-a560-523981668b9c" targetNamespace="http://schemas.microsoft.com/office/2006/metadata/properties" ma:root="true" ma:fieldsID="e0535047d9cc0a14cb2c71e54faeadc9" ns2:_="" ns3:_="">
    <xsd:import namespace="a2a8014f-dcea-40e6-a052-b7c7cd67062a"/>
    <xsd:import namespace="f2f6fa14-11ce-43fe-a560-523981668b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8014f-dcea-40e6-a052-b7c7cd6706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f6fa14-11ce-43fe-a560-523981668b9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04c33bb-b815-42de-be41-019345b474cc}" ma:internalName="TaxCatchAll" ma:showField="CatchAllData" ma:web="f2f6fa14-11ce-43fe-a560-523981668b9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564D-D176-4DFC-B27B-EFD6A9054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8014f-dcea-40e6-a052-b7c7cd67062a"/>
    <ds:schemaRef ds:uri="f2f6fa14-11ce-43fe-a560-523981668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99B49D-4031-48D7-A8BC-C4327BA1EF6C}">
  <ds:schemaRefs>
    <ds:schemaRef ds:uri="http://schemas.microsoft.com/sharepoint/v3/contenttype/forms"/>
  </ds:schemaRefs>
</ds:datastoreItem>
</file>

<file path=customXml/itemProps3.xml><?xml version="1.0" encoding="utf-8"?>
<ds:datastoreItem xmlns:ds="http://schemas.openxmlformats.org/officeDocument/2006/customXml" ds:itemID="{1D974605-FAE7-4B0A-8DDF-6785D78D1878}">
  <ds:schemaRefs>
    <ds:schemaRef ds:uri="http://schemas.openxmlformats.org/officeDocument/2006/bibliography"/>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2</TotalTime>
  <Pages>20</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Sean Fowers</cp:lastModifiedBy>
  <cp:revision>4</cp:revision>
  <dcterms:created xsi:type="dcterms:W3CDTF">2023-10-16T07:26:00Z</dcterms:created>
  <dcterms:modified xsi:type="dcterms:W3CDTF">2023-10-16T07:27:00Z</dcterms:modified>
</cp:coreProperties>
</file>